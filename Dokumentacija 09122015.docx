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355BE3" w14:textId="77777777" w:rsidR="00215655" w:rsidRDefault="00221AEE">
      <w:pPr>
        <w:jc w:val="center"/>
      </w:pPr>
      <w:r>
        <w:rPr>
          <w:b/>
          <w:sz w:val="36"/>
          <w:szCs w:val="36"/>
        </w:rPr>
        <w:t>Dokumentacija</w:t>
      </w:r>
    </w:p>
    <w:p w14:paraId="4212F818" w14:textId="77777777" w:rsidR="00215655" w:rsidRDefault="0021565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35"/>
        <w:gridCol w:w="2625"/>
      </w:tblGrid>
      <w:tr w:rsidR="00215655" w14:paraId="0427EB67" w14:textId="77777777">
        <w:tc>
          <w:tcPr>
            <w:tcW w:w="6735" w:type="dxa"/>
            <w:tcMar>
              <w:top w:w="100" w:type="dxa"/>
              <w:left w:w="100" w:type="dxa"/>
              <w:bottom w:w="100" w:type="dxa"/>
              <w:right w:w="100" w:type="dxa"/>
            </w:tcMar>
          </w:tcPr>
          <w:p w14:paraId="6CC48862" w14:textId="77777777" w:rsidR="00215655" w:rsidRDefault="00221AEE">
            <w:pPr>
              <w:widowControl w:val="0"/>
              <w:spacing w:line="240" w:lineRule="auto"/>
            </w:pPr>
            <w:r>
              <w:t xml:space="preserve">Ogledna web i mobilna aplikacija za vođenje anketa </w:t>
            </w:r>
          </w:p>
        </w:tc>
        <w:tc>
          <w:tcPr>
            <w:tcW w:w="2625" w:type="dxa"/>
            <w:tcMar>
              <w:top w:w="100" w:type="dxa"/>
              <w:left w:w="100" w:type="dxa"/>
              <w:bottom w:w="100" w:type="dxa"/>
              <w:right w:w="100" w:type="dxa"/>
            </w:tcMar>
          </w:tcPr>
          <w:p w14:paraId="4AB1055F" w14:textId="77777777" w:rsidR="00215655" w:rsidRDefault="00221AEE">
            <w:pPr>
              <w:widowControl w:val="0"/>
              <w:spacing w:line="240" w:lineRule="auto"/>
            </w:pPr>
            <w:r>
              <w:t>Verzija: 1.0</w:t>
            </w:r>
          </w:p>
        </w:tc>
      </w:tr>
      <w:tr w:rsidR="00215655" w14:paraId="30F9FB4F" w14:textId="77777777">
        <w:tc>
          <w:tcPr>
            <w:tcW w:w="6735" w:type="dxa"/>
            <w:tcMar>
              <w:top w:w="100" w:type="dxa"/>
              <w:left w:w="100" w:type="dxa"/>
              <w:bottom w:w="100" w:type="dxa"/>
              <w:right w:w="100" w:type="dxa"/>
            </w:tcMar>
          </w:tcPr>
          <w:p w14:paraId="0A7E7263" w14:textId="77777777" w:rsidR="00215655" w:rsidRDefault="00221AEE">
            <w:pPr>
              <w:widowControl w:val="0"/>
              <w:spacing w:line="240" w:lineRule="auto"/>
            </w:pPr>
            <w:r>
              <w:t>Projektna dokumentacija</w:t>
            </w:r>
          </w:p>
        </w:tc>
        <w:tc>
          <w:tcPr>
            <w:tcW w:w="2625" w:type="dxa"/>
            <w:tcMar>
              <w:top w:w="100" w:type="dxa"/>
              <w:left w:w="100" w:type="dxa"/>
              <w:bottom w:w="100" w:type="dxa"/>
              <w:right w:w="100" w:type="dxa"/>
            </w:tcMar>
          </w:tcPr>
          <w:p w14:paraId="2FF6FAA3" w14:textId="77777777" w:rsidR="00215655" w:rsidRDefault="00221AEE">
            <w:pPr>
              <w:widowControl w:val="0"/>
              <w:spacing w:line="240" w:lineRule="auto"/>
            </w:pPr>
            <w:r>
              <w:t>Datum: 06/11/2015</w:t>
            </w:r>
          </w:p>
        </w:tc>
      </w:tr>
    </w:tbl>
    <w:p w14:paraId="012AD31B" w14:textId="77777777" w:rsidR="00215655" w:rsidRDefault="00215655"/>
    <w:p w14:paraId="62F15845" w14:textId="77777777" w:rsidR="00215655" w:rsidRDefault="00215655"/>
    <w:p w14:paraId="5FD44860" w14:textId="77777777" w:rsidR="00215655" w:rsidRDefault="00221AEE">
      <w:pPr>
        <w:jc w:val="both"/>
      </w:pPr>
      <w:r>
        <w:t xml:space="preserve">1) </w:t>
      </w:r>
      <w:r>
        <w:rPr>
          <w:b/>
        </w:rPr>
        <w:t>PUNI NAZIV PROJEKTA</w:t>
      </w:r>
      <w:r>
        <w:t>:</w:t>
      </w:r>
    </w:p>
    <w:p w14:paraId="6DE97319" w14:textId="77777777" w:rsidR="00215655" w:rsidRDefault="00215655">
      <w:pPr>
        <w:jc w:val="both"/>
      </w:pPr>
    </w:p>
    <w:p w14:paraId="2FF17953" w14:textId="77777777" w:rsidR="00215655" w:rsidRDefault="00221AEE">
      <w:pPr>
        <w:jc w:val="both"/>
      </w:pPr>
      <w:r>
        <w:tab/>
        <w:t>Programsko rješenje za kreiranje, provođenje i analiziranje anketnih istraživanja</w:t>
      </w:r>
    </w:p>
    <w:p w14:paraId="5DC826B7" w14:textId="77777777" w:rsidR="00215655" w:rsidRDefault="00215655">
      <w:pPr>
        <w:jc w:val="both"/>
      </w:pPr>
    </w:p>
    <w:p w14:paraId="628211D8" w14:textId="77777777" w:rsidR="00215655" w:rsidRDefault="00221AEE">
      <w:pPr>
        <w:jc w:val="both"/>
      </w:pPr>
      <w:r>
        <w:t xml:space="preserve">2) </w:t>
      </w:r>
      <w:r>
        <w:rPr>
          <w:b/>
        </w:rPr>
        <w:t>SKRAĆENI NAZIV PROJEKTA</w:t>
      </w:r>
      <w:r>
        <w:t>:</w:t>
      </w:r>
    </w:p>
    <w:p w14:paraId="32F383BB" w14:textId="77777777" w:rsidR="00215655" w:rsidRDefault="00215655">
      <w:pPr>
        <w:jc w:val="both"/>
      </w:pPr>
    </w:p>
    <w:p w14:paraId="431164DD" w14:textId="77777777" w:rsidR="00215655" w:rsidRDefault="00221AEE">
      <w:pPr>
        <w:jc w:val="both"/>
      </w:pPr>
      <w:r>
        <w:tab/>
        <w:t>Aplikacija za provođenje anketa</w:t>
      </w:r>
    </w:p>
    <w:p w14:paraId="0D575A84" w14:textId="77777777" w:rsidR="00215655" w:rsidRDefault="00215655">
      <w:pPr>
        <w:jc w:val="both"/>
      </w:pPr>
    </w:p>
    <w:p w14:paraId="6B382077" w14:textId="77777777" w:rsidR="00215655" w:rsidRDefault="00221AEE">
      <w:pPr>
        <w:jc w:val="both"/>
      </w:pPr>
      <w:r>
        <w:t xml:space="preserve">3) </w:t>
      </w:r>
      <w:r>
        <w:rPr>
          <w:b/>
        </w:rPr>
        <w:t>OPIS PROBLEMA/TEME PROJEKTA</w:t>
      </w:r>
    </w:p>
    <w:p w14:paraId="63425D01" w14:textId="77777777" w:rsidR="00215655" w:rsidRDefault="00215655"/>
    <w:p w14:paraId="03F6DF3C" w14:textId="77777777" w:rsidR="00215655" w:rsidRDefault="00221AEE">
      <w:pPr>
        <w:jc w:val="both"/>
      </w:pPr>
      <w:r>
        <w:tab/>
        <w:t xml:space="preserve">Anketiranje je posebna metoda prikupljanja podataka uz čiju pomoć dolazimo do podataka o stavovima i mišljenjima anketiranih ispitanika. </w:t>
      </w:r>
      <w:del w:id="0" w:author="Ljiljana Brkić" w:date="2015-12-09T09:36:00Z">
        <w:r w:rsidDel="00DF57EB">
          <w:delText>Bit a</w:delText>
        </w:r>
      </w:del>
      <w:ins w:id="1" w:author="Ljiljana Brkić" w:date="2015-12-09T09:36:00Z">
        <w:r w:rsidR="00DF57EB">
          <w:t>A</w:t>
        </w:r>
      </w:ins>
      <w:r>
        <w:t>nketiranj</w:t>
      </w:r>
      <w:del w:id="2" w:author="Ljiljana Brkić" w:date="2015-12-09T09:36:00Z">
        <w:r w:rsidDel="00DF57EB">
          <w:delText>a</w:delText>
        </w:r>
      </w:del>
      <w:ins w:id="3" w:author="Ljiljana Brkić" w:date="2015-12-09T09:36:00Z">
        <w:r w:rsidR="00DF57EB">
          <w:t>e</w:t>
        </w:r>
      </w:ins>
      <w:r>
        <w:t xml:space="preserve"> </w:t>
      </w:r>
      <w:del w:id="4" w:author="Ljiljana Brkić" w:date="2015-12-09T09:36:00Z">
        <w:r w:rsidDel="00DF57EB">
          <w:delText xml:space="preserve">je </w:delText>
        </w:r>
      </w:del>
      <w:ins w:id="5" w:author="Ljiljana Brkić" w:date="2015-12-09T09:36:00Z">
        <w:r w:rsidR="00DF57EB">
          <w:t xml:space="preserve">se provodi </w:t>
        </w:r>
      </w:ins>
      <w:r>
        <w:t>postavljanje</w:t>
      </w:r>
      <w:ins w:id="6" w:author="Ljiljana Brkić" w:date="2015-12-09T09:36:00Z">
        <w:r w:rsidR="00DF57EB">
          <w:t>m</w:t>
        </w:r>
      </w:ins>
      <w:r>
        <w:t xml:space="preserve"> točno određenih pitanja određenoj grupi ljudi </w:t>
      </w:r>
      <w:ins w:id="7" w:author="Ljiljana Brkić" w:date="2015-12-09T09:36:00Z">
        <w:r w:rsidR="00DF57EB">
          <w:t>na koje oni odgovaraju jednim ili više odgovora</w:t>
        </w:r>
      </w:ins>
      <w:del w:id="8" w:author="Ljiljana Brkić" w:date="2015-12-09T09:36:00Z">
        <w:r w:rsidDel="00DF57EB">
          <w:delText>te njihov odabir točno određenih odgovora</w:delText>
        </w:r>
      </w:del>
      <w:r>
        <w:t xml:space="preserve">. Anketiranje koriste osobe ili tvrtke koje žele provjeriti zadovoljstvo stranaka proizvodima, uslugama, otkriti želje i potrebe klijenata, javno mišljenje stranaka o određenim temama, itd. Razvojem novih tehnologija, prvenstveno telefona i interneta, dolazi do olakšanja provođenja anketiranja. </w:t>
      </w:r>
    </w:p>
    <w:p w14:paraId="30DEBB8B" w14:textId="77777777" w:rsidR="00215655" w:rsidRDefault="00215655">
      <w:pPr>
        <w:jc w:val="both"/>
      </w:pPr>
    </w:p>
    <w:p w14:paraId="6BCD868E" w14:textId="244582B6" w:rsidR="00215655" w:rsidRDefault="00221AEE">
      <w:pPr>
        <w:jc w:val="both"/>
      </w:pPr>
      <w:r>
        <w:t xml:space="preserve">Ovim projektom će se stvoriti sustav za anketiranje koji se sastoji od web aplikacije i pripadne baze podataka te mobilne aplikacije za android uređaje i pripadne lokalne baze podataka. </w:t>
      </w:r>
      <w:ins w:id="9" w:author="Marko" w:date="2015-12-15T12:12:00Z">
        <w:r w:rsidR="009B362E">
          <w:t xml:space="preserve">Sustav </w:t>
        </w:r>
      </w:ins>
      <w:del w:id="10" w:author="Marko" w:date="2015-12-15T12:12:00Z">
        <w:r w:rsidDel="009B362E">
          <w:delText xml:space="preserve">Web aplikacija </w:delText>
        </w:r>
      </w:del>
      <w:r>
        <w:t xml:space="preserve">će </w:t>
      </w:r>
      <w:commentRangeStart w:id="11"/>
      <w:commentRangeStart w:id="12"/>
      <w:commentRangeStart w:id="13"/>
      <w:del w:id="14" w:author="Marko" w:date="2015-12-15T12:13:00Z">
        <w:r w:rsidDel="009B362E">
          <w:delText>sadržati</w:delText>
        </w:r>
        <w:commentRangeEnd w:id="11"/>
        <w:r w:rsidR="00981C34" w:rsidDel="009B362E">
          <w:rPr>
            <w:rStyle w:val="CommentReference"/>
          </w:rPr>
          <w:commentReference w:id="11"/>
        </w:r>
      </w:del>
      <w:commentRangeEnd w:id="13"/>
      <w:r w:rsidR="009B362E">
        <w:rPr>
          <w:rStyle w:val="CommentReference"/>
        </w:rPr>
        <w:commentReference w:id="13"/>
      </w:r>
      <w:del w:id="15" w:author="Marko" w:date="2015-12-15T12:13:00Z">
        <w:r w:rsidDel="009B362E">
          <w:delText xml:space="preserve"> </w:delText>
        </w:r>
      </w:del>
      <w:commentRangeEnd w:id="12"/>
      <w:ins w:id="16" w:author="Marko" w:date="2015-12-15T12:13:00Z">
        <w:r w:rsidR="009B362E">
          <w:t xml:space="preserve">implemetirati </w:t>
        </w:r>
      </w:ins>
      <w:r w:rsidR="00DF57EB">
        <w:rPr>
          <w:rStyle w:val="CommentReference"/>
        </w:rPr>
        <w:commentReference w:id="12"/>
      </w:r>
      <w:r>
        <w:t xml:space="preserve">četiri razine korisnika: administrator koji održava i nadgleda sustav, naručitelj ankete koji može stvarati nove javne ili privatne ankete, anketar koji preko mobilne aplikacije vrši anketiranje na terenu i anonimni korisnik koji može ispunjavati samo javno dostupne ankete na web stranici. Anketar će korištenjem mobilne aplikacije anketirati osobe na terenu, i </w:t>
      </w:r>
      <w:del w:id="17" w:author="Ljiljana Brkić" w:date="2015-12-09T09:39:00Z">
        <w:r w:rsidDel="00A06381">
          <w:delText xml:space="preserve">odgovorena pitanja slati </w:delText>
        </w:r>
      </w:del>
      <w:ins w:id="18" w:author="Ljiljana Brkić" w:date="2015-12-09T09:39:00Z">
        <w:r w:rsidR="00A06381">
          <w:t xml:space="preserve">podatke prikupljene anketiranjem pohranjivati </w:t>
        </w:r>
      </w:ins>
      <w:r>
        <w:t>u lokalnu bazu</w:t>
      </w:r>
      <w:ins w:id="19" w:author="Ljiljana Brkić" w:date="2015-12-09T09:40:00Z">
        <w:r w:rsidR="00A06381">
          <w:t xml:space="preserve"> podataka na android uređaju</w:t>
        </w:r>
      </w:ins>
      <w:r>
        <w:t xml:space="preserve">. Zatim se iz lokalne baze podaci šalju u glavnu bazu podataka, gdje se trajno pohranjuju. </w:t>
      </w:r>
      <w:del w:id="20" w:author="Ljiljana Brkić" w:date="2015-12-09T09:40:00Z">
        <w:r w:rsidDel="00A06381">
          <w:delText>Svi r</w:delText>
        </w:r>
      </w:del>
      <w:ins w:id="21" w:author="Ljiljana Brkić" w:date="2015-12-09T09:40:00Z">
        <w:r w:rsidR="00A06381">
          <w:t>R</w:t>
        </w:r>
      </w:ins>
      <w:r>
        <w:t>ezultati</w:t>
      </w:r>
      <w:ins w:id="22" w:author="Ljiljana Brkić" w:date="2015-12-09T09:40:00Z">
        <w:r w:rsidR="00A06381">
          <w:t>ma</w:t>
        </w:r>
      </w:ins>
      <w:r>
        <w:t xml:space="preserve"> anketa </w:t>
      </w:r>
      <w:ins w:id="23" w:author="Ljiljana Brkić" w:date="2015-12-09T09:40:00Z">
        <w:r w:rsidR="00A06381">
          <w:t xml:space="preserve">može se pristupiti </w:t>
        </w:r>
      </w:ins>
      <w:del w:id="24" w:author="Ljiljana Brkić" w:date="2015-12-09T09:40:00Z">
        <w:r w:rsidDel="00A06381">
          <w:delText xml:space="preserve">se nalaze na </w:delText>
        </w:r>
      </w:del>
      <w:ins w:id="25" w:author="Ljiljana Brkić" w:date="2015-12-09T09:40:00Z">
        <w:r w:rsidR="00A06381">
          <w:t xml:space="preserve">pomoću </w:t>
        </w:r>
      </w:ins>
      <w:r>
        <w:t>web aplikacij</w:t>
      </w:r>
      <w:ins w:id="26" w:author="Ljiljana Brkić" w:date="2015-12-09T09:40:00Z">
        <w:r w:rsidR="00A06381">
          <w:t>e</w:t>
        </w:r>
      </w:ins>
      <w:del w:id="27" w:author="Ljiljana Brkić" w:date="2015-12-09T09:40:00Z">
        <w:r w:rsidDel="00A06381">
          <w:delText>i</w:delText>
        </w:r>
      </w:del>
      <w:r>
        <w:t xml:space="preserve">, no svaka razina korisnika ima različit pristup rezultatima. Anonimni posjetitelji i anketari </w:t>
      </w:r>
      <w:commentRangeStart w:id="28"/>
      <w:del w:id="29" w:author="Marko" w:date="2015-12-15T12:14:00Z">
        <w:r w:rsidDel="009B362E">
          <w:delText>vide</w:delText>
        </w:r>
        <w:commentRangeEnd w:id="28"/>
        <w:r w:rsidR="00981C34" w:rsidDel="009B362E">
          <w:rPr>
            <w:rStyle w:val="CommentReference"/>
          </w:rPr>
          <w:commentReference w:id="28"/>
        </w:r>
        <w:r w:rsidDel="009B362E">
          <w:delText xml:space="preserve"> </w:delText>
        </w:r>
      </w:del>
      <w:ins w:id="30" w:author="Marko" w:date="2015-12-15T12:14:00Z">
        <w:r w:rsidR="009B362E">
          <w:t xml:space="preserve">imaju pristup </w:t>
        </w:r>
      </w:ins>
      <w:r>
        <w:t>samo javno dostupn</w:t>
      </w:r>
      <w:ins w:id="31" w:author="Marko" w:date="2015-12-15T12:14:00Z">
        <w:r w:rsidR="009B362E">
          <w:t>im</w:t>
        </w:r>
      </w:ins>
      <w:del w:id="32" w:author="Marko" w:date="2015-12-15T12:14:00Z">
        <w:r w:rsidDel="009B362E">
          <w:delText>e</w:delText>
        </w:r>
      </w:del>
      <w:r>
        <w:t xml:space="preserve"> anket</w:t>
      </w:r>
      <w:ins w:id="33" w:author="Marko" w:date="2015-12-15T12:14:00Z">
        <w:r w:rsidR="009B362E">
          <w:t>ama</w:t>
        </w:r>
      </w:ins>
      <w:del w:id="34" w:author="Marko" w:date="2015-12-15T12:14:00Z">
        <w:r w:rsidDel="009B362E">
          <w:delText>e</w:delText>
        </w:r>
      </w:del>
      <w:r>
        <w:t xml:space="preserve">, naručitelji vide javne i svoje privatne ankete te administratori vide rezultate svih </w:t>
      </w:r>
      <w:commentRangeStart w:id="35"/>
      <w:r>
        <w:t>anketa</w:t>
      </w:r>
      <w:commentRangeEnd w:id="35"/>
      <w:r w:rsidR="00A06381">
        <w:rPr>
          <w:rStyle w:val="CommentReference"/>
        </w:rPr>
        <w:commentReference w:id="35"/>
      </w:r>
      <w:r>
        <w:t>.</w:t>
      </w:r>
    </w:p>
    <w:p w14:paraId="46AFE53B" w14:textId="77777777" w:rsidR="00215655" w:rsidRDefault="00215655"/>
    <w:p w14:paraId="64F9D4C9" w14:textId="77777777" w:rsidR="00215655" w:rsidRDefault="00221AEE">
      <w:r>
        <w:t xml:space="preserve">4) </w:t>
      </w:r>
      <w:r>
        <w:rPr>
          <w:b/>
        </w:rPr>
        <w:t>CILJ PROJEKTA</w:t>
      </w:r>
    </w:p>
    <w:p w14:paraId="5F650061" w14:textId="77777777" w:rsidR="00215655" w:rsidRDefault="00221AEE">
      <w:r>
        <w:rPr>
          <w:b/>
        </w:rPr>
        <w:tab/>
      </w:r>
    </w:p>
    <w:p w14:paraId="40CC6F84" w14:textId="17833246" w:rsidR="00215655" w:rsidRDefault="00221AEE">
      <w:pPr>
        <w:ind w:firstLine="705"/>
        <w:jc w:val="both"/>
      </w:pPr>
      <w:r>
        <w:t xml:space="preserve">Cilj projekta je </w:t>
      </w:r>
      <w:del w:id="36" w:author="Ljiljana Brkić" w:date="2015-12-09T09:41:00Z">
        <w:r w:rsidDel="00D076D5">
          <w:delText xml:space="preserve">uspješna </w:delText>
        </w:r>
      </w:del>
      <w:r>
        <w:t xml:space="preserve">izrada web i mobilne aplikacije za anketiranje te njihovih pripadnih baza podataka na način </w:t>
      </w:r>
      <w:del w:id="37" w:author="Ljiljana Brkić" w:date="2015-12-09T09:41:00Z">
        <w:r w:rsidDel="00D076D5">
          <w:delText xml:space="preserve">koji je </w:delText>
        </w:r>
      </w:del>
      <w:r>
        <w:t>opisan u prethodnom poglavlju.</w:t>
      </w:r>
    </w:p>
    <w:p w14:paraId="7DDEF277" w14:textId="77777777" w:rsidR="00215655" w:rsidRDefault="00215655">
      <w:pPr>
        <w:pStyle w:val="Heading4"/>
        <w:keepNext w:val="0"/>
        <w:keepLines w:val="0"/>
        <w:spacing w:before="220" w:after="240" w:line="335" w:lineRule="auto"/>
        <w:contextualSpacing w:val="0"/>
      </w:pPr>
      <w:bookmarkStart w:id="38" w:name="h.wcwe46xd5pqi" w:colFirst="0" w:colLast="0"/>
      <w:bookmarkEnd w:id="38"/>
    </w:p>
    <w:p w14:paraId="6D08C56D" w14:textId="77777777" w:rsidR="00215655" w:rsidRDefault="00221AEE">
      <w:pPr>
        <w:pStyle w:val="Heading4"/>
        <w:keepNext w:val="0"/>
        <w:keepLines w:val="0"/>
        <w:spacing w:before="220" w:after="240" w:line="335" w:lineRule="auto"/>
        <w:contextualSpacing w:val="0"/>
      </w:pPr>
      <w:bookmarkStart w:id="39" w:name="h.emdv5537ouna" w:colFirst="0" w:colLast="0"/>
      <w:bookmarkEnd w:id="39"/>
      <w:r>
        <w:rPr>
          <w:color w:val="333333"/>
          <w:sz w:val="22"/>
          <w:szCs w:val="22"/>
        </w:rPr>
        <w:lastRenderedPageBreak/>
        <w:t>5)</w:t>
      </w:r>
      <w:r>
        <w:rPr>
          <w:b/>
          <w:color w:val="333333"/>
          <w:sz w:val="22"/>
          <w:szCs w:val="22"/>
        </w:rPr>
        <w:t xml:space="preserve">  Arhitektura sustava:</w:t>
      </w:r>
    </w:p>
    <w:p w14:paraId="048ACCBB" w14:textId="77777777" w:rsidR="00215655" w:rsidRDefault="00215655"/>
    <w:p w14:paraId="5BDCC539" w14:textId="77777777" w:rsidR="00215655" w:rsidRDefault="00221AEE">
      <w:pPr>
        <w:numPr>
          <w:ilvl w:val="0"/>
          <w:numId w:val="1"/>
        </w:numPr>
        <w:spacing w:after="240" w:line="384" w:lineRule="auto"/>
        <w:ind w:hanging="360"/>
        <w:contextualSpacing/>
      </w:pPr>
      <w:r>
        <w:rPr>
          <w:color w:val="333333"/>
        </w:rPr>
        <w:t>web aplikacija</w:t>
      </w:r>
    </w:p>
    <w:p w14:paraId="3F870AC0" w14:textId="77777777" w:rsidR="00215655" w:rsidRDefault="00221AEE">
      <w:pPr>
        <w:numPr>
          <w:ilvl w:val="0"/>
          <w:numId w:val="1"/>
        </w:numPr>
        <w:spacing w:after="240" w:line="384" w:lineRule="auto"/>
        <w:ind w:hanging="360"/>
        <w:contextualSpacing/>
      </w:pPr>
      <w:r>
        <w:rPr>
          <w:color w:val="333333"/>
        </w:rPr>
        <w:t>mobilna aplikacija</w:t>
      </w:r>
    </w:p>
    <w:p w14:paraId="3AB448EF" w14:textId="77777777" w:rsidR="00215655" w:rsidRDefault="00221AEE">
      <w:pPr>
        <w:numPr>
          <w:ilvl w:val="0"/>
          <w:numId w:val="1"/>
        </w:numPr>
        <w:spacing w:after="240" w:line="384" w:lineRule="auto"/>
        <w:ind w:hanging="360"/>
        <w:contextualSpacing/>
        <w:rPr>
          <w:color w:val="333333"/>
        </w:rPr>
      </w:pPr>
      <w:r>
        <w:rPr>
          <w:color w:val="333333"/>
        </w:rPr>
        <w:t>baza podataka</w:t>
      </w:r>
    </w:p>
    <w:p w14:paraId="315EC2DB" w14:textId="77777777" w:rsidR="00215655" w:rsidRDefault="00221AEE">
      <w:pPr>
        <w:numPr>
          <w:ilvl w:val="0"/>
          <w:numId w:val="1"/>
        </w:numPr>
        <w:spacing w:after="240" w:line="384" w:lineRule="auto"/>
        <w:ind w:hanging="360"/>
        <w:contextualSpacing/>
        <w:rPr>
          <w:color w:val="333333"/>
        </w:rPr>
      </w:pPr>
      <w:r>
        <w:rPr>
          <w:color w:val="333333"/>
        </w:rPr>
        <w:t>lokalna baza podataka</w:t>
      </w:r>
    </w:p>
    <w:p w14:paraId="1B6610B8" w14:textId="77777777" w:rsidR="00215655" w:rsidRDefault="00221AEE">
      <w:pPr>
        <w:numPr>
          <w:ilvl w:val="0"/>
          <w:numId w:val="1"/>
        </w:numPr>
        <w:spacing w:after="240" w:line="384" w:lineRule="auto"/>
        <w:ind w:hanging="360"/>
        <w:contextualSpacing/>
        <w:rPr>
          <w:color w:val="333333"/>
        </w:rPr>
      </w:pPr>
      <w:r>
        <w:rPr>
          <w:color w:val="333333"/>
        </w:rPr>
        <w:t>web poslužitelj</w:t>
      </w:r>
    </w:p>
    <w:p w14:paraId="359C2F6C" w14:textId="77777777" w:rsidR="00215655" w:rsidRDefault="00215655">
      <w:pPr>
        <w:spacing w:after="240" w:line="384" w:lineRule="auto"/>
      </w:pPr>
    </w:p>
    <w:p w14:paraId="43D40E23" w14:textId="77777777" w:rsidR="00215655" w:rsidRDefault="00BD76BE">
      <w:pPr>
        <w:spacing w:after="240" w:line="384" w:lineRule="auto"/>
      </w:pPr>
      <w:r>
        <w:rPr>
          <w:rStyle w:val="CommentReference"/>
        </w:rPr>
        <w:commentReference w:id="40"/>
      </w:r>
    </w:p>
    <w:p w14:paraId="392F2EA1" w14:textId="77777777" w:rsidR="00215655" w:rsidRDefault="00221AEE">
      <w:pPr>
        <w:spacing w:after="240" w:line="384" w:lineRule="auto"/>
      </w:pPr>
      <w:commentRangeStart w:id="41"/>
      <w:r>
        <w:rPr>
          <w:noProof/>
          <w:lang w:val="en-GB" w:eastAsia="en-GB"/>
        </w:rPr>
        <w:drawing>
          <wp:inline distT="114300" distB="114300" distL="114300" distR="114300" wp14:anchorId="629A562E" wp14:editId="55E90DDB">
            <wp:extent cx="5743575" cy="3648075"/>
            <wp:effectExtent l="0" t="0" r="0" b="0"/>
            <wp:docPr id="3" name="image09.png" descr="architecture.png"/>
            <wp:cNvGraphicFramePr/>
            <a:graphic xmlns:a="http://schemas.openxmlformats.org/drawingml/2006/main">
              <a:graphicData uri="http://schemas.openxmlformats.org/drawingml/2006/picture">
                <pic:pic xmlns:pic="http://schemas.openxmlformats.org/drawingml/2006/picture">
                  <pic:nvPicPr>
                    <pic:cNvPr id="0" name="image09.png" descr="architecture.png"/>
                    <pic:cNvPicPr preferRelativeResize="0"/>
                  </pic:nvPicPr>
                  <pic:blipFill>
                    <a:blip r:embed="rId9"/>
                    <a:srcRect/>
                    <a:stretch>
                      <a:fillRect/>
                    </a:stretch>
                  </pic:blipFill>
                  <pic:spPr>
                    <a:xfrm>
                      <a:off x="0" y="0"/>
                      <a:ext cx="5743575" cy="3648075"/>
                    </a:xfrm>
                    <a:prstGeom prst="rect">
                      <a:avLst/>
                    </a:prstGeom>
                    <a:ln/>
                  </pic:spPr>
                </pic:pic>
              </a:graphicData>
            </a:graphic>
          </wp:inline>
        </w:drawing>
      </w:r>
      <w:commentRangeEnd w:id="41"/>
      <w:r w:rsidR="00C92AA1">
        <w:rPr>
          <w:rStyle w:val="CommentReference"/>
        </w:rPr>
        <w:commentReference w:id="41"/>
      </w:r>
    </w:p>
    <w:p w14:paraId="621CAF20" w14:textId="77777777" w:rsidR="00215655" w:rsidRDefault="00215655">
      <w:pPr>
        <w:spacing w:after="240" w:line="384" w:lineRule="auto"/>
      </w:pPr>
    </w:p>
    <w:p w14:paraId="01775A43" w14:textId="77777777" w:rsidR="00215655" w:rsidRDefault="00215655">
      <w:pPr>
        <w:spacing w:after="240" w:line="384" w:lineRule="auto"/>
      </w:pPr>
    </w:p>
    <w:p w14:paraId="5ACE6493" w14:textId="77777777" w:rsidR="00215655" w:rsidRDefault="00215655">
      <w:pPr>
        <w:spacing w:after="240" w:line="384" w:lineRule="auto"/>
      </w:pPr>
    </w:p>
    <w:p w14:paraId="3AF54A00" w14:textId="77777777" w:rsidR="00215655" w:rsidRDefault="00221AEE">
      <w:pPr>
        <w:spacing w:after="240" w:line="384" w:lineRule="auto"/>
      </w:pPr>
      <w:r>
        <w:rPr>
          <w:color w:val="333333"/>
          <w:sz w:val="24"/>
          <w:szCs w:val="24"/>
        </w:rPr>
        <w:t xml:space="preserve">6) </w:t>
      </w:r>
      <w:r>
        <w:rPr>
          <w:b/>
          <w:color w:val="333333"/>
        </w:rPr>
        <w:t>Definicija sustava</w:t>
      </w:r>
    </w:p>
    <w:p w14:paraId="6F24A4D5" w14:textId="77777777" w:rsidR="00215655" w:rsidRDefault="00221AEE">
      <w:pPr>
        <w:spacing w:before="220" w:after="240" w:line="288" w:lineRule="auto"/>
        <w:ind w:left="460" w:firstLine="260"/>
      </w:pPr>
      <w:r>
        <w:rPr>
          <w:b/>
        </w:rPr>
        <w:lastRenderedPageBreak/>
        <w:t>Korisnici sustava:</w:t>
      </w:r>
    </w:p>
    <w:p w14:paraId="6BD4807A" w14:textId="21CCB3CC" w:rsidR="00215655" w:rsidRDefault="00221AEE">
      <w:pPr>
        <w:numPr>
          <w:ilvl w:val="0"/>
          <w:numId w:val="2"/>
        </w:numPr>
        <w:spacing w:before="240" w:after="480" w:line="384" w:lineRule="auto"/>
        <w:ind w:hanging="360"/>
        <w:contextualSpacing/>
        <w:jc w:val="both"/>
      </w:pPr>
      <w:r>
        <w:rPr>
          <w:color w:val="333333"/>
        </w:rPr>
        <w:t xml:space="preserve">Administrator je jedna ili više osoba koje imaju najvišu razinu ovlasti u sustavu te mogu koristiti sve njegove uloge (naručitelj i anketar). Administratorski računi izrađuju se ručno u bazi podataka te svaki administrator ima vlastito korisničko ime i lozinku. Administrator može </w:t>
      </w:r>
      <w:commentRangeStart w:id="42"/>
      <w:r>
        <w:rPr>
          <w:color w:val="333333"/>
        </w:rPr>
        <w:t>stvoriti</w:t>
      </w:r>
      <w:commentRangeEnd w:id="42"/>
      <w:r w:rsidR="00981C34">
        <w:rPr>
          <w:rStyle w:val="CommentReference"/>
        </w:rPr>
        <w:commentReference w:id="42"/>
      </w:r>
      <w:r>
        <w:rPr>
          <w:color w:val="333333"/>
        </w:rPr>
        <w:t xml:space="preserve"> anketu, učiniti određenu anketu privatnom ili javnom, pregledati rezultate svih napravljenih anketa, uređivati račune naručitelja i anketara i koristiti anketu za anketiranje</w:t>
      </w:r>
      <w:del w:id="43" w:author="Slaven Zakošek" w:date="2015-12-10T12:57:00Z">
        <w:r w:rsidDel="00981C34">
          <w:rPr>
            <w:color w:val="333333"/>
          </w:rPr>
          <w:delText xml:space="preserve"> ukoliko sam odluči biti anketar</w:delText>
        </w:r>
      </w:del>
      <w:r>
        <w:rPr>
          <w:color w:val="333333"/>
        </w:rPr>
        <w:t>.</w:t>
      </w:r>
    </w:p>
    <w:p w14:paraId="5251C753" w14:textId="2629F741" w:rsidR="00215655" w:rsidRDefault="00221AEE">
      <w:pPr>
        <w:numPr>
          <w:ilvl w:val="0"/>
          <w:numId w:val="2"/>
        </w:numPr>
        <w:spacing w:before="240" w:after="480" w:line="384" w:lineRule="auto"/>
        <w:ind w:hanging="360"/>
        <w:contextualSpacing/>
        <w:jc w:val="both"/>
      </w:pPr>
      <w:r>
        <w:rPr>
          <w:color w:val="333333"/>
        </w:rPr>
        <w:t>Naručitelj predstavlja drugu razinu ovlasti i njegovu ulogu može obavljati bilo koja osoba koja se registrira u sustav kako bi kreirala vlastite ankete. Za prijavljivanje koristi vlastito korisničko ime i lozinku. Također ima mogućnost korištenja uloge anketara. Naručitelj može odabrati hoće li njegova anketa biti javno dostupna (ispunjavanje putem web aplikacije i javno pregledavanje rezultata) ili privatna. U slučaju odabira privatne ankete, jedini mogući način ispunjavanja je korištenjem mobilne aplikacije, a rezultati su dostupni samo naručitelju i administratorima. Naručitelj može odabrati kojim anketarima će dati pristup svojim anketama te im na taj način omogućiti</w:t>
      </w:r>
      <w:del w:id="44" w:author="Marko" w:date="2015-12-15T12:23:00Z">
        <w:r w:rsidDel="00737014">
          <w:rPr>
            <w:color w:val="333333"/>
          </w:rPr>
          <w:delText xml:space="preserve"> </w:delText>
        </w:r>
      </w:del>
      <w:ins w:id="45" w:author="Marko" w:date="2015-12-15T12:23:00Z">
        <w:r w:rsidR="00737014">
          <w:rPr>
            <w:color w:val="333333"/>
          </w:rPr>
          <w:t>provođenje anketiranja</w:t>
        </w:r>
      </w:ins>
      <w:del w:id="46" w:author="Marko" w:date="2015-12-15T12:23:00Z">
        <w:r w:rsidDel="00737014">
          <w:rPr>
            <w:color w:val="333333"/>
          </w:rPr>
          <w:delText>ispunjavanje anketa</w:delText>
        </w:r>
      </w:del>
      <w:r>
        <w:rPr>
          <w:color w:val="333333"/>
        </w:rPr>
        <w:t xml:space="preserve">. Osim toga, </w:t>
      </w:r>
      <w:del w:id="47" w:author="Slaven Zakošek" w:date="2015-12-10T12:57:00Z">
        <w:r w:rsidDel="00981C34">
          <w:rPr>
            <w:color w:val="333333"/>
          </w:rPr>
          <w:delText>on</w:delText>
        </w:r>
      </w:del>
      <w:r>
        <w:rPr>
          <w:color w:val="333333"/>
        </w:rPr>
        <w:t xml:space="preserve"> može deaktivirati neku od svojih anketa (ali ne i brisati) te pregledavati vlastite i javne ankete i njihove rezultate.</w:t>
      </w:r>
    </w:p>
    <w:p w14:paraId="2658907F" w14:textId="7CA14282" w:rsidR="00215655" w:rsidRDefault="00221AEE">
      <w:pPr>
        <w:numPr>
          <w:ilvl w:val="0"/>
          <w:numId w:val="2"/>
        </w:numPr>
        <w:spacing w:before="240" w:after="480" w:line="384" w:lineRule="auto"/>
        <w:ind w:hanging="360"/>
        <w:contextualSpacing/>
        <w:jc w:val="both"/>
      </w:pPr>
      <w:r>
        <w:rPr>
          <w:color w:val="333333"/>
        </w:rPr>
        <w:t xml:space="preserve">Anketar je osoba čija je zadaća provoditi ankete. </w:t>
      </w:r>
      <w:del w:id="48" w:author="Slaven Zakošek" w:date="2015-12-10T12:58:00Z">
        <w:r w:rsidDel="00981C34">
          <w:rPr>
            <w:color w:val="333333"/>
          </w:rPr>
          <w:delText>Kako bi to mogao, m</w:delText>
        </w:r>
      </w:del>
      <w:ins w:id="49" w:author="Slaven Zakošek" w:date="2015-12-10T12:58:00Z">
        <w:r w:rsidR="00981C34">
          <w:rPr>
            <w:color w:val="333333"/>
          </w:rPr>
          <w:t>M</w:t>
        </w:r>
      </w:ins>
      <w:r>
        <w:rPr>
          <w:color w:val="333333"/>
        </w:rPr>
        <w:t>ora se registrirati u sustav</w:t>
      </w:r>
      <w:ins w:id="50" w:author="Slaven Zakošek" w:date="2015-12-10T12:58:00Z">
        <w:del w:id="51" w:author="Marko" w:date="2015-12-15T12:24:00Z">
          <w:r w:rsidR="00981C34" w:rsidDel="00737014">
            <w:rPr>
              <w:color w:val="333333"/>
            </w:rPr>
            <w:delText>u</w:delText>
          </w:r>
        </w:del>
      </w:ins>
      <w:r>
        <w:rPr>
          <w:color w:val="333333"/>
        </w:rPr>
        <w:t xml:space="preserve"> i dobiti odobrenje od naručitelja za provođenjem njegove ankete. Ulogu anketara mogu obavljati i administratori i naručitelji. Za popunjavanje ankete </w:t>
      </w:r>
      <w:ins w:id="52" w:author="Slaven Zakošek" w:date="2015-12-10T12:59:00Z">
        <w:r w:rsidR="00981C34">
          <w:rPr>
            <w:color w:val="333333"/>
          </w:rPr>
          <w:t>koristi se Android mobilna aplikacija</w:t>
        </w:r>
      </w:ins>
      <w:del w:id="53" w:author="Slaven Zakošek" w:date="2015-12-10T12:59:00Z">
        <w:r w:rsidDel="00981C34">
          <w:rPr>
            <w:color w:val="333333"/>
          </w:rPr>
          <w:delText>potrebna je  mobilna aplikacija koju anketar treba instalirati na svoj Android uređaj</w:delText>
        </w:r>
      </w:del>
      <w:r>
        <w:rPr>
          <w:color w:val="333333"/>
        </w:rPr>
        <w:t xml:space="preserve">. Nakon instalacije, anketar unosi podatke za prijavu (korisničko ime i lozinku). Ankete će se </w:t>
      </w:r>
      <w:del w:id="54" w:author="Marko" w:date="2015-12-15T12:25:00Z">
        <w:r w:rsidDel="00737014">
          <w:rPr>
            <w:color w:val="333333"/>
          </w:rPr>
          <w:delText xml:space="preserve">skinuti </w:delText>
        </w:r>
      </w:del>
      <w:ins w:id="55" w:author="Marko" w:date="2015-12-15T12:25:00Z">
        <w:r w:rsidR="00737014">
          <w:rPr>
            <w:color w:val="333333"/>
          </w:rPr>
          <w:t xml:space="preserve">preuzeti </w:t>
        </w:r>
      </w:ins>
      <w:r>
        <w:rPr>
          <w:color w:val="333333"/>
        </w:rPr>
        <w:t>na mobilni uređaj i anketar će moći započeti s njihovim ispunjavanjem. Na web aplikaciji anketar ima uvid samo u javne ankete i njihove rezultate.</w:t>
      </w:r>
    </w:p>
    <w:p w14:paraId="2EAC2DB5" w14:textId="77777777" w:rsidR="00215655" w:rsidRPr="00737014" w:rsidRDefault="00221AEE">
      <w:pPr>
        <w:numPr>
          <w:ilvl w:val="0"/>
          <w:numId w:val="2"/>
        </w:numPr>
        <w:spacing w:before="240" w:after="480" w:line="384" w:lineRule="auto"/>
        <w:ind w:hanging="360"/>
        <w:contextualSpacing/>
        <w:jc w:val="both"/>
        <w:rPr>
          <w:ins w:id="56" w:author="Marko" w:date="2015-12-15T12:29:00Z"/>
          <w:rPrChange w:id="57" w:author="Marko" w:date="2015-12-15T12:29:00Z">
            <w:rPr>
              <w:ins w:id="58" w:author="Marko" w:date="2015-12-15T12:29:00Z"/>
              <w:color w:val="333333"/>
            </w:rPr>
          </w:rPrChange>
        </w:rPr>
      </w:pPr>
      <w:r>
        <w:rPr>
          <w:color w:val="333333"/>
        </w:rPr>
        <w:t xml:space="preserve">Anonimni posjetitelji mogu pristupiti javnom dijelu web aplikacije. Ukoliko postoje javno dostupne </w:t>
      </w:r>
      <w:commentRangeStart w:id="59"/>
      <w:commentRangeStart w:id="60"/>
      <w:r>
        <w:rPr>
          <w:color w:val="333333"/>
        </w:rPr>
        <w:t>aktivne</w:t>
      </w:r>
      <w:commentRangeEnd w:id="59"/>
      <w:r w:rsidR="00C357AD">
        <w:rPr>
          <w:rStyle w:val="CommentReference"/>
        </w:rPr>
        <w:commentReference w:id="59"/>
      </w:r>
      <w:commentRangeEnd w:id="60"/>
      <w:r w:rsidR="00737014">
        <w:rPr>
          <w:rStyle w:val="CommentReference"/>
        </w:rPr>
        <w:commentReference w:id="60"/>
      </w:r>
      <w:r>
        <w:rPr>
          <w:color w:val="333333"/>
        </w:rPr>
        <w:t xml:space="preserve"> ankete, anonimni posjetitelji mogu ispunjavati te ankete i vidjeti njihove rezultate.</w:t>
      </w:r>
    </w:p>
    <w:p w14:paraId="347A0210" w14:textId="1D8AC60D" w:rsidR="00737014" w:rsidRDefault="00737014">
      <w:pPr>
        <w:numPr>
          <w:ilvl w:val="0"/>
          <w:numId w:val="2"/>
        </w:numPr>
        <w:spacing w:before="240" w:after="480" w:line="384" w:lineRule="auto"/>
        <w:ind w:hanging="360"/>
        <w:contextualSpacing/>
        <w:jc w:val="both"/>
      </w:pPr>
      <w:ins w:id="61" w:author="Marko" w:date="2015-12-15T12:30:00Z">
        <w:r>
          <w:rPr>
            <w:color w:val="333333"/>
          </w:rPr>
          <w:t>Korisnici koji su se registrirali</w:t>
        </w:r>
      </w:ins>
      <w:ins w:id="62" w:author="Marko" w:date="2015-12-15T12:46:00Z">
        <w:r w:rsidR="007935F6">
          <w:rPr>
            <w:color w:val="333333"/>
          </w:rPr>
          <w:t xml:space="preserve"> kao naručitelji</w:t>
        </w:r>
      </w:ins>
      <w:ins w:id="63" w:author="Marko" w:date="2015-12-15T12:30:00Z">
        <w:r>
          <w:rPr>
            <w:color w:val="333333"/>
          </w:rPr>
          <w:t>, a nije im potvrđena registracija, smatraju se kao anonimni korisnici</w:t>
        </w:r>
      </w:ins>
    </w:p>
    <w:p w14:paraId="1E623CDE" w14:textId="77777777" w:rsidR="00215655" w:rsidRDefault="00215655">
      <w:pPr>
        <w:spacing w:before="220" w:after="240" w:line="288" w:lineRule="auto"/>
        <w:ind w:left="-260"/>
      </w:pPr>
    </w:p>
    <w:p w14:paraId="39C5C865" w14:textId="77777777" w:rsidR="00215655" w:rsidRDefault="00215655">
      <w:pPr>
        <w:spacing w:before="220" w:after="240" w:line="288" w:lineRule="auto"/>
        <w:ind w:left="460" w:firstLine="260"/>
      </w:pPr>
    </w:p>
    <w:p w14:paraId="73A5A9EC" w14:textId="77777777" w:rsidR="00215655" w:rsidRDefault="00215655">
      <w:pPr>
        <w:spacing w:before="220" w:after="240" w:line="288" w:lineRule="auto"/>
        <w:ind w:left="460" w:firstLine="260"/>
      </w:pPr>
    </w:p>
    <w:p w14:paraId="3574BDC5" w14:textId="77777777" w:rsidR="00215655" w:rsidRDefault="00221AEE">
      <w:pPr>
        <w:spacing w:before="220" w:after="240" w:line="288" w:lineRule="auto"/>
        <w:ind w:left="460" w:firstLine="260"/>
      </w:pPr>
      <w:r>
        <w:rPr>
          <w:b/>
        </w:rPr>
        <w:t>Sustav anketiranja omogućava obavljanje sljedećih procesa:</w:t>
      </w:r>
    </w:p>
    <w:p w14:paraId="5AA0EBEE" w14:textId="77777777" w:rsidR="00215655" w:rsidRDefault="00221AEE">
      <w:pPr>
        <w:spacing w:after="240" w:line="384" w:lineRule="auto"/>
        <w:ind w:firstLine="705"/>
      </w:pPr>
      <w:r>
        <w:rPr>
          <w:b/>
          <w:color w:val="333333"/>
        </w:rPr>
        <w:lastRenderedPageBreak/>
        <w:t>1. Upravljanje podacima o registriranim korisnicima</w:t>
      </w:r>
    </w:p>
    <w:p w14:paraId="6A880098" w14:textId="6E5297A9" w:rsidR="00215655" w:rsidRDefault="000C4A2B">
      <w:pPr>
        <w:spacing w:after="240" w:line="384" w:lineRule="auto"/>
        <w:ind w:firstLine="705"/>
        <w:jc w:val="both"/>
      </w:pPr>
      <w:ins w:id="64" w:author="Slaven Zakošek" w:date="2015-12-10T13:01:00Z">
        <w:r>
          <w:rPr>
            <w:color w:val="333333"/>
          </w:rPr>
          <w:t xml:space="preserve">Korisnik se registrira </w:t>
        </w:r>
      </w:ins>
      <w:del w:id="65" w:author="Slaven Zakošek" w:date="2015-12-10T13:01:00Z">
        <w:r w:rsidR="00221AEE" w:rsidDel="000C4A2B">
          <w:rPr>
            <w:color w:val="333333"/>
          </w:rPr>
          <w:delText xml:space="preserve">Registracija korisnika se vrši </w:delText>
        </w:r>
      </w:del>
      <w:r w:rsidR="00221AEE">
        <w:rPr>
          <w:color w:val="333333"/>
        </w:rPr>
        <w:t xml:space="preserve">putem web aplikacije (sam položaj </w:t>
      </w:r>
      <w:r w:rsidR="00221AEE">
        <w:rPr>
          <w:i/>
          <w:color w:val="333333"/>
        </w:rPr>
        <w:t>tipke</w:t>
      </w:r>
      <w:r w:rsidR="00221AEE">
        <w:rPr>
          <w:color w:val="333333"/>
        </w:rPr>
        <w:t xml:space="preserve"> odnosno </w:t>
      </w:r>
      <w:r w:rsidR="00221AEE">
        <w:rPr>
          <w:i/>
          <w:color w:val="333333"/>
        </w:rPr>
        <w:t>poveznice</w:t>
      </w:r>
      <w:r w:rsidR="00221AEE">
        <w:rPr>
          <w:color w:val="333333"/>
        </w:rPr>
        <w:t xml:space="preserve"> za registraciju, kao i sama registracija, mora biti intuitivna). Na stranici za registraciju korisnik upisuje svoje podatke i bira razinu prava koje traži (želi li biti naručitelj ili </w:t>
      </w:r>
      <w:commentRangeStart w:id="66"/>
      <w:r w:rsidR="00221AEE">
        <w:rPr>
          <w:color w:val="333333"/>
        </w:rPr>
        <w:t>anketar</w:t>
      </w:r>
      <w:commentRangeEnd w:id="66"/>
      <w:r w:rsidR="00535AF7">
        <w:rPr>
          <w:rStyle w:val="CommentReference"/>
        </w:rPr>
        <w:commentReference w:id="66"/>
      </w:r>
      <w:r w:rsidR="00221AEE">
        <w:rPr>
          <w:color w:val="333333"/>
        </w:rPr>
        <w:t>).</w:t>
      </w:r>
      <w:ins w:id="67" w:author="Marko" w:date="2015-12-15T12:50:00Z">
        <w:r w:rsidR="007935F6">
          <w:rPr>
            <w:color w:val="333333"/>
          </w:rPr>
          <w:t xml:space="preserve"> </w:t>
        </w:r>
      </w:ins>
      <w:moveToRangeStart w:id="68" w:author="Marko" w:date="2015-12-15T12:50:00Z" w:name="move437947143"/>
      <w:moveTo w:id="69" w:author="Marko" w:date="2015-12-15T12:50:00Z">
        <w:r w:rsidR="007935F6">
          <w:rPr>
            <w:color w:val="333333"/>
          </w:rPr>
          <w:t>Kada su svi potrebni podaci uneseni i provjereni (ukoliko neki od podataka nije u redu, korisnika se o tome obavještava), šalje se zahtjev za registracijom.</w:t>
        </w:r>
        <w:del w:id="70" w:author="Marko" w:date="2015-12-15T12:50:00Z">
          <w:r w:rsidR="007935F6" w:rsidDel="007935F6">
            <w:rPr>
              <w:color w:val="333333"/>
            </w:rPr>
            <w:delText xml:space="preserve"> </w:delText>
          </w:r>
        </w:del>
      </w:moveTo>
      <w:moveToRangeEnd w:id="68"/>
      <w:ins w:id="71" w:author="Marko" w:date="2015-12-15T12:44:00Z">
        <w:r w:rsidR="007935F6">
          <w:rPr>
            <w:color w:val="333333"/>
          </w:rPr>
          <w:t xml:space="preserve"> Ukoliko je odabrana razina prava anketara, nije potrebna potvrda</w:t>
        </w:r>
      </w:ins>
      <w:ins w:id="72" w:author="Marko" w:date="2015-12-15T12:46:00Z">
        <w:r w:rsidR="007935F6">
          <w:rPr>
            <w:color w:val="333333"/>
          </w:rPr>
          <w:t xml:space="preserve"> registracije od strane</w:t>
        </w:r>
      </w:ins>
      <w:ins w:id="73" w:author="Marko" w:date="2015-12-15T12:44:00Z">
        <w:r w:rsidR="007935F6">
          <w:rPr>
            <w:color w:val="333333"/>
          </w:rPr>
          <w:t xml:space="preserve"> administratora, već korisnik prilikom </w:t>
        </w:r>
      </w:ins>
      <w:ins w:id="74" w:author="Marko" w:date="2015-12-15T12:47:00Z">
        <w:r w:rsidR="007935F6">
          <w:rPr>
            <w:color w:val="333333"/>
          </w:rPr>
          <w:t>završetka registracije dobiva sva prava anketara. Ukoliko je odabrana razina prava naručitelja, potrebna je potvrda registracije administratora.</w:t>
        </w:r>
      </w:ins>
      <w:ins w:id="75" w:author="Marko" w:date="2015-12-15T13:01:00Z">
        <w:r w:rsidR="00CB63EE">
          <w:rPr>
            <w:color w:val="333333"/>
          </w:rPr>
          <w:t xml:space="preserve"> Sve dok mu registracija nije potvrđena, naručitelj ima prava jednaka pravima anonimnih korsnika.</w:t>
        </w:r>
      </w:ins>
      <w:ins w:id="76" w:author="Marko" w:date="2015-12-15T12:47:00Z">
        <w:r w:rsidR="007935F6">
          <w:rPr>
            <w:color w:val="333333"/>
          </w:rPr>
          <w:t xml:space="preserve"> Nakon potvrde,</w:t>
        </w:r>
      </w:ins>
      <w:ins w:id="77" w:author="Marko" w:date="2015-12-15T12:51:00Z">
        <w:r w:rsidR="007935F6">
          <w:rPr>
            <w:color w:val="333333"/>
          </w:rPr>
          <w:t xml:space="preserve"> korisnik</w:t>
        </w:r>
      </w:ins>
      <w:ins w:id="78" w:author="Marko" w:date="2015-12-15T12:47:00Z">
        <w:r w:rsidR="007935F6">
          <w:rPr>
            <w:color w:val="333333"/>
          </w:rPr>
          <w:t xml:space="preserve"> dobiva sva prava naručitelja anketa.</w:t>
        </w:r>
      </w:ins>
      <w:r w:rsidR="00221AEE">
        <w:rPr>
          <w:color w:val="333333"/>
        </w:rPr>
        <w:t xml:space="preserve"> </w:t>
      </w:r>
      <w:moveFromRangeStart w:id="79" w:author="Marko" w:date="2015-12-15T12:50:00Z" w:name="move437947143"/>
      <w:moveFrom w:id="80" w:author="Marko" w:date="2015-12-15T12:50:00Z">
        <w:r w:rsidR="00221AEE" w:rsidDel="007935F6">
          <w:rPr>
            <w:color w:val="333333"/>
          </w:rPr>
          <w:t xml:space="preserve">Kada su svi potrebni podaci uneseni i provjereni (ukoliko neki od podataka nije u redu, korisnika se o tome obavještava), šalje se zahtjev za registracijom. </w:t>
        </w:r>
      </w:moveFrom>
      <w:moveFromRangeEnd w:id="79"/>
      <w:del w:id="81" w:author="Marko" w:date="2015-12-15T12:50:00Z">
        <w:r w:rsidR="00221AEE" w:rsidDel="007935F6">
          <w:rPr>
            <w:color w:val="333333"/>
          </w:rPr>
          <w:delText xml:space="preserve">Nakon primanja, zahtjev za registracijom treba biti odobren od </w:delText>
        </w:r>
        <w:commentRangeStart w:id="82"/>
        <w:commentRangeStart w:id="83"/>
        <w:r w:rsidR="00221AEE" w:rsidDel="007935F6">
          <w:rPr>
            <w:color w:val="333333"/>
          </w:rPr>
          <w:delText>administratora</w:delText>
        </w:r>
        <w:commentRangeEnd w:id="82"/>
        <w:r w:rsidR="00535AF7" w:rsidDel="007935F6">
          <w:rPr>
            <w:rStyle w:val="CommentReference"/>
          </w:rPr>
          <w:commentReference w:id="82"/>
        </w:r>
      </w:del>
      <w:commentRangeEnd w:id="83"/>
      <w:r w:rsidR="00CB63EE">
        <w:rPr>
          <w:rStyle w:val="CommentReference"/>
        </w:rPr>
        <w:commentReference w:id="83"/>
      </w:r>
      <w:del w:id="84" w:author="Marko" w:date="2015-12-15T12:50:00Z">
        <w:r w:rsidR="00221AEE" w:rsidDel="007935F6">
          <w:rPr>
            <w:color w:val="333333"/>
          </w:rPr>
          <w:delText>.</w:delText>
        </w:r>
      </w:del>
    </w:p>
    <w:p w14:paraId="7E8BC013" w14:textId="67D11B8C" w:rsidR="00215655" w:rsidRDefault="00221AEE">
      <w:pPr>
        <w:spacing w:after="240" w:line="384" w:lineRule="auto"/>
        <w:ind w:firstLine="705"/>
        <w:jc w:val="both"/>
      </w:pPr>
      <w:r>
        <w:rPr>
          <w:color w:val="333333"/>
        </w:rPr>
        <w:t>U bilo kojem trenutku korisnik može izmijeniti vlastite podatke na svojoj profilnoj stranici ili zatražiti promjenu razine prava</w:t>
      </w:r>
      <w:ins w:id="85" w:author="Marko" w:date="2015-12-15T13:08:00Z">
        <w:r w:rsidR="00B70A7D">
          <w:rPr>
            <w:color w:val="333333"/>
          </w:rPr>
          <w:t xml:space="preserve"> s anketara na naručitelja anketa</w:t>
        </w:r>
      </w:ins>
      <w:r>
        <w:rPr>
          <w:color w:val="333333"/>
        </w:rPr>
        <w:t xml:space="preserve">. </w:t>
      </w:r>
      <w:ins w:id="86" w:author="Marko" w:date="2015-12-15T13:10:00Z">
        <w:r w:rsidR="00B70A7D">
          <w:rPr>
            <w:color w:val="333333"/>
          </w:rPr>
          <w:t xml:space="preserve">Sve dok mu </w:t>
        </w:r>
      </w:ins>
      <w:ins w:id="87" w:author="Marko" w:date="2015-12-15T13:14:00Z">
        <w:r w:rsidR="00927B8D">
          <w:rPr>
            <w:color w:val="333333"/>
          </w:rPr>
          <w:t>administrator ne</w:t>
        </w:r>
      </w:ins>
      <w:ins w:id="88" w:author="Marko" w:date="2015-12-15T13:10:00Z">
        <w:r w:rsidR="00927B8D">
          <w:rPr>
            <w:color w:val="333333"/>
          </w:rPr>
          <w:t xml:space="preserve"> potvrdi promjenu</w:t>
        </w:r>
        <w:r w:rsidR="00B70A7D">
          <w:rPr>
            <w:color w:val="333333"/>
          </w:rPr>
          <w:t xml:space="preserve"> prava, anketar ima prava anketara. </w:t>
        </w:r>
      </w:ins>
      <w:commentRangeStart w:id="89"/>
      <w:r>
        <w:rPr>
          <w:color w:val="333333"/>
        </w:rPr>
        <w:t>Nakon</w:t>
      </w:r>
      <w:commentRangeEnd w:id="89"/>
      <w:r w:rsidR="00535AF7">
        <w:rPr>
          <w:rStyle w:val="CommentReference"/>
        </w:rPr>
        <w:commentReference w:id="89"/>
      </w:r>
      <w:r>
        <w:rPr>
          <w:color w:val="333333"/>
        </w:rPr>
        <w:t xml:space="preserve"> izmjene podataka vrši se provjera. Ako su novi podaci ispravni, korisnik ima opciju spremanja izmjena. </w:t>
      </w:r>
      <w:del w:id="90" w:author="Marko" w:date="2015-12-15T13:14:00Z">
        <w:r w:rsidDel="00927B8D">
          <w:rPr>
            <w:color w:val="333333"/>
          </w:rPr>
          <w:delText xml:space="preserve">Ako su zatraženi promjena razine prava (anketar u naručitelja ili obratno) ili isključenje računa, potrebno je administratorsko odobrenje </w:delText>
        </w:r>
        <w:commentRangeStart w:id="91"/>
        <w:r w:rsidDel="00927B8D">
          <w:rPr>
            <w:color w:val="333333"/>
          </w:rPr>
          <w:delText>prije spremanja izmjena.</w:delText>
        </w:r>
        <w:commentRangeEnd w:id="91"/>
        <w:r w:rsidR="00535AF7" w:rsidDel="00927B8D">
          <w:rPr>
            <w:rStyle w:val="CommentReference"/>
          </w:rPr>
          <w:commentReference w:id="91"/>
        </w:r>
        <w:r w:rsidDel="00927B8D">
          <w:rPr>
            <w:color w:val="333333"/>
          </w:rPr>
          <w:delText xml:space="preserve"> </w:delText>
        </w:r>
      </w:del>
      <w:r>
        <w:rPr>
          <w:color w:val="333333"/>
        </w:rPr>
        <w:t>Administrator ima mogućnost upravljanja podacima o korisniku i mogućnost isključenja korisničkog računa.</w:t>
      </w:r>
    </w:p>
    <w:p w14:paraId="52549894" w14:textId="77777777" w:rsidR="00215655" w:rsidRDefault="00221AEE">
      <w:pPr>
        <w:spacing w:after="240" w:line="384" w:lineRule="auto"/>
        <w:ind w:firstLine="705"/>
        <w:jc w:val="both"/>
        <w:rPr>
          <w:ins w:id="92" w:author="Marko" w:date="2015-12-15T14:04:00Z"/>
          <w:color w:val="333333"/>
        </w:rPr>
      </w:pPr>
      <w:r>
        <w:rPr>
          <w:color w:val="333333"/>
        </w:rPr>
        <w:t>Podaci koji se traže od korisnika pri registraciji su:</w:t>
      </w:r>
    </w:p>
    <w:p w14:paraId="27605041" w14:textId="77777777" w:rsidR="00AB4D5F" w:rsidRDefault="00AB4D5F" w:rsidP="00AB4D5F">
      <w:pPr>
        <w:spacing w:after="240" w:line="240" w:lineRule="auto"/>
        <w:ind w:firstLine="705"/>
        <w:rPr>
          <w:ins w:id="93" w:author="Marko" w:date="2015-12-15T14:04:00Z"/>
        </w:rPr>
        <w:pPrChange w:id="94" w:author="Marko" w:date="2015-12-15T14:04:00Z">
          <w:pPr>
            <w:spacing w:after="240" w:line="384" w:lineRule="auto"/>
            <w:ind w:firstLine="705"/>
            <w:jc w:val="both"/>
          </w:pPr>
        </w:pPrChange>
      </w:pPr>
      <w:ins w:id="95" w:author="Marko" w:date="2015-12-15T14:04:00Z">
        <w:r>
          <w:t>* ime (nužan podatak)</w:t>
        </w:r>
      </w:ins>
    </w:p>
    <w:p w14:paraId="34F38CEE" w14:textId="77777777" w:rsidR="00AB4D5F" w:rsidRDefault="00AB4D5F" w:rsidP="00AB4D5F">
      <w:pPr>
        <w:spacing w:after="240" w:line="240" w:lineRule="auto"/>
        <w:ind w:firstLine="705"/>
        <w:rPr>
          <w:ins w:id="96" w:author="Marko" w:date="2015-12-15T14:04:00Z"/>
        </w:rPr>
        <w:pPrChange w:id="97" w:author="Marko" w:date="2015-12-15T14:04:00Z">
          <w:pPr>
            <w:spacing w:after="240" w:line="384" w:lineRule="auto"/>
            <w:ind w:firstLine="705"/>
            <w:jc w:val="both"/>
          </w:pPr>
        </w:pPrChange>
      </w:pPr>
      <w:ins w:id="98" w:author="Marko" w:date="2015-12-15T14:04:00Z">
        <w:r>
          <w:t>* prezime (nužan podatak)</w:t>
        </w:r>
      </w:ins>
    </w:p>
    <w:p w14:paraId="7E724C97" w14:textId="77777777" w:rsidR="00AB4D5F" w:rsidRDefault="00AB4D5F" w:rsidP="00AB4D5F">
      <w:pPr>
        <w:spacing w:after="240" w:line="240" w:lineRule="auto"/>
        <w:ind w:firstLine="705"/>
        <w:rPr>
          <w:ins w:id="99" w:author="Marko" w:date="2015-12-15T14:04:00Z"/>
        </w:rPr>
        <w:pPrChange w:id="100" w:author="Marko" w:date="2015-12-15T14:04:00Z">
          <w:pPr>
            <w:spacing w:after="240" w:line="384" w:lineRule="auto"/>
            <w:ind w:firstLine="705"/>
            <w:jc w:val="both"/>
          </w:pPr>
        </w:pPrChange>
      </w:pPr>
      <w:ins w:id="101" w:author="Marko" w:date="2015-12-15T14:04:00Z">
        <w:r>
          <w:t>* e-mail adresa (nužan podatak, ne smije već postojati u bazi)</w:t>
        </w:r>
      </w:ins>
    </w:p>
    <w:p w14:paraId="01F13DA9" w14:textId="77777777" w:rsidR="00AB4D5F" w:rsidRDefault="00AB4D5F" w:rsidP="00AB4D5F">
      <w:pPr>
        <w:spacing w:after="240" w:line="240" w:lineRule="auto"/>
        <w:ind w:firstLine="705"/>
        <w:rPr>
          <w:ins w:id="102" w:author="Marko" w:date="2015-12-15T14:04:00Z"/>
        </w:rPr>
        <w:pPrChange w:id="103" w:author="Marko" w:date="2015-12-15T14:04:00Z">
          <w:pPr>
            <w:spacing w:after="240" w:line="384" w:lineRule="auto"/>
            <w:ind w:firstLine="705"/>
            <w:jc w:val="both"/>
          </w:pPr>
        </w:pPrChange>
      </w:pPr>
      <w:ins w:id="104" w:author="Marko" w:date="2015-12-15T14:04:00Z">
        <w:r>
          <w:t>* adresa (nije nužan podatak, predstavlja adresu stanovanja, firme, ...)</w:t>
        </w:r>
      </w:ins>
    </w:p>
    <w:p w14:paraId="1ED7392A" w14:textId="77777777" w:rsidR="00AB4D5F" w:rsidRDefault="00AB4D5F" w:rsidP="00AB4D5F">
      <w:pPr>
        <w:spacing w:after="240" w:line="240" w:lineRule="auto"/>
        <w:ind w:firstLine="705"/>
        <w:rPr>
          <w:ins w:id="105" w:author="Marko" w:date="2015-12-15T14:04:00Z"/>
        </w:rPr>
        <w:pPrChange w:id="106" w:author="Marko" w:date="2015-12-15T14:04:00Z">
          <w:pPr>
            <w:spacing w:after="240" w:line="384" w:lineRule="auto"/>
            <w:ind w:firstLine="705"/>
            <w:jc w:val="both"/>
          </w:pPr>
        </w:pPrChange>
      </w:pPr>
      <w:ins w:id="107" w:author="Marko" w:date="2015-12-15T14:04:00Z">
        <w:r>
          <w:t>* korisničko ime (nužan podatak, ne smije već postojati u bazi)</w:t>
        </w:r>
      </w:ins>
    </w:p>
    <w:p w14:paraId="41B8BFA6" w14:textId="77777777" w:rsidR="00AB4D5F" w:rsidRDefault="00AB4D5F" w:rsidP="00AB4D5F">
      <w:pPr>
        <w:spacing w:after="240" w:line="240" w:lineRule="auto"/>
        <w:ind w:firstLine="705"/>
        <w:rPr>
          <w:ins w:id="108" w:author="Marko" w:date="2015-12-15T14:04:00Z"/>
        </w:rPr>
        <w:pPrChange w:id="109" w:author="Marko" w:date="2015-12-15T14:04:00Z">
          <w:pPr>
            <w:spacing w:after="240" w:line="384" w:lineRule="auto"/>
            <w:ind w:firstLine="705"/>
            <w:jc w:val="both"/>
          </w:pPr>
        </w:pPrChange>
      </w:pPr>
      <w:ins w:id="110" w:author="Marko" w:date="2015-12-15T14:04:00Z">
        <w:r>
          <w:t>* lozinka (nužan podatak)</w:t>
        </w:r>
      </w:ins>
    </w:p>
    <w:p w14:paraId="7190779B" w14:textId="679D2768" w:rsidR="00AB4D5F" w:rsidRDefault="00AB4D5F" w:rsidP="00AB4D5F">
      <w:pPr>
        <w:spacing w:after="240" w:line="240" w:lineRule="auto"/>
        <w:ind w:firstLine="705"/>
        <w:pPrChange w:id="111" w:author="Marko" w:date="2015-12-15T14:04:00Z">
          <w:pPr>
            <w:spacing w:after="240" w:line="384" w:lineRule="auto"/>
            <w:ind w:firstLine="705"/>
            <w:jc w:val="both"/>
          </w:pPr>
        </w:pPrChange>
      </w:pPr>
      <w:ins w:id="112" w:author="Marko" w:date="2015-12-15T14:04:00Z">
        <w:r>
          <w:t>* razinaPrava (nužan podatak, nije dozvoljeno zatražiti administratorska prava)</w:t>
        </w:r>
      </w:ins>
    </w:p>
    <w:p w14:paraId="00B586E9" w14:textId="77777777" w:rsidR="00AB4D5F" w:rsidRDefault="00AB4D5F">
      <w:pPr>
        <w:spacing w:after="240" w:line="348" w:lineRule="auto"/>
        <w:jc w:val="both"/>
        <w:rPr>
          <w:ins w:id="113" w:author="Marko" w:date="2015-12-15T14:04:00Z"/>
          <w:color w:val="auto"/>
          <w:shd w:val="clear" w:color="auto" w:fill="F7F7F7"/>
        </w:rPr>
      </w:pPr>
    </w:p>
    <w:p w14:paraId="126E5364" w14:textId="04EB6348" w:rsidR="00215655" w:rsidRPr="00AB4D5F" w:rsidDel="00AB4D5F" w:rsidRDefault="00221AEE">
      <w:pPr>
        <w:spacing w:after="240" w:line="348" w:lineRule="auto"/>
        <w:rPr>
          <w:del w:id="114" w:author="Marko" w:date="2015-12-15T14:04:00Z"/>
          <w:color w:val="auto"/>
          <w:rPrChange w:id="115" w:author="Marko" w:date="2015-12-15T14:01:00Z">
            <w:rPr>
              <w:del w:id="116" w:author="Marko" w:date="2015-12-15T14:04:00Z"/>
            </w:rPr>
          </w:rPrChange>
        </w:rPr>
        <w:pPrChange w:id="117" w:author="Ljiljana Brkić" w:date="2015-12-09T09:55:00Z">
          <w:pPr>
            <w:spacing w:after="240" w:line="348" w:lineRule="auto"/>
            <w:jc w:val="both"/>
          </w:pPr>
        </w:pPrChange>
      </w:pPr>
      <w:del w:id="118" w:author="Marko" w:date="2015-12-15T14:04:00Z">
        <w:r w:rsidRPr="00AB4D5F" w:rsidDel="00AB4D5F">
          <w:rPr>
            <w:color w:val="auto"/>
            <w:shd w:val="clear" w:color="auto" w:fill="F7F7F7"/>
            <w:rPrChange w:id="119" w:author="Marko" w:date="2015-12-15T14:03:00Z">
              <w:rPr>
                <w:color w:val="333333"/>
                <w:shd w:val="clear" w:color="auto" w:fill="F7F7F7"/>
              </w:rPr>
            </w:rPrChange>
          </w:rPr>
          <w:lastRenderedPageBreak/>
          <w:delText>* ime (nužan podatak)</w:delText>
        </w:r>
        <w:r w:rsidRPr="00AB4D5F" w:rsidDel="00AB4D5F">
          <w:rPr>
            <w:color w:val="auto"/>
            <w:shd w:val="clear" w:color="auto" w:fill="F7F7F7"/>
            <w:rPrChange w:id="120" w:author="Marko" w:date="2015-12-15T14:03:00Z">
              <w:rPr>
                <w:color w:val="333333"/>
                <w:shd w:val="clear" w:color="auto" w:fill="F7F7F7"/>
              </w:rPr>
            </w:rPrChange>
          </w:rPr>
          <w:br/>
          <w:delText>* prezime (</w:delText>
        </w:r>
      </w:del>
      <w:commentRangeStart w:id="121"/>
      <w:del w:id="122" w:author="Marko" w:date="2015-12-15T13:08:00Z">
        <w:r w:rsidRPr="00AB4D5F" w:rsidDel="00B70A7D">
          <w:rPr>
            <w:color w:val="auto"/>
            <w:shd w:val="clear" w:color="auto" w:fill="F7F7F7"/>
            <w:rPrChange w:id="123" w:author="Marko" w:date="2015-12-15T14:03:00Z">
              <w:rPr>
                <w:color w:val="333333"/>
                <w:shd w:val="clear" w:color="auto" w:fill="F7F7F7"/>
              </w:rPr>
            </w:rPrChange>
          </w:rPr>
          <w:delText xml:space="preserve">nije </w:delText>
        </w:r>
      </w:del>
      <w:del w:id="124" w:author="Marko" w:date="2015-12-15T14:04:00Z">
        <w:r w:rsidRPr="00AB4D5F" w:rsidDel="00AB4D5F">
          <w:rPr>
            <w:color w:val="auto"/>
            <w:shd w:val="clear" w:color="auto" w:fill="F7F7F7"/>
            <w:rPrChange w:id="125" w:author="Marko" w:date="2015-12-15T14:03:00Z">
              <w:rPr>
                <w:color w:val="333333"/>
                <w:shd w:val="clear" w:color="auto" w:fill="F7F7F7"/>
              </w:rPr>
            </w:rPrChange>
          </w:rPr>
          <w:delText>nužan podatak</w:delText>
        </w:r>
        <w:commentRangeEnd w:id="121"/>
        <w:r w:rsidR="002F17F5" w:rsidRPr="00AB4D5F" w:rsidDel="00AB4D5F">
          <w:rPr>
            <w:rStyle w:val="CommentReference"/>
            <w:color w:val="auto"/>
            <w:rPrChange w:id="126" w:author="Marko" w:date="2015-12-15T14:03:00Z">
              <w:rPr>
                <w:rStyle w:val="CommentReference"/>
              </w:rPr>
            </w:rPrChange>
          </w:rPr>
          <w:commentReference w:id="121"/>
        </w:r>
        <w:r w:rsidRPr="00AB4D5F" w:rsidDel="00AB4D5F">
          <w:rPr>
            <w:color w:val="auto"/>
            <w:shd w:val="clear" w:color="auto" w:fill="F7F7F7"/>
            <w:rPrChange w:id="127" w:author="Marko" w:date="2015-12-15T14:03:00Z">
              <w:rPr>
                <w:color w:val="333333"/>
                <w:shd w:val="clear" w:color="auto" w:fill="F7F7F7"/>
              </w:rPr>
            </w:rPrChange>
          </w:rPr>
          <w:delText>)</w:delText>
        </w:r>
        <w:r w:rsidRPr="00AB4D5F" w:rsidDel="00AB4D5F">
          <w:rPr>
            <w:color w:val="auto"/>
            <w:shd w:val="clear" w:color="auto" w:fill="F7F7F7"/>
            <w:rPrChange w:id="128" w:author="Marko" w:date="2015-12-15T14:03:00Z">
              <w:rPr>
                <w:color w:val="333333"/>
                <w:shd w:val="clear" w:color="auto" w:fill="F7F7F7"/>
              </w:rPr>
            </w:rPrChange>
          </w:rPr>
          <w:br/>
          <w:delText>* e-mail adresa (nužan podatak, ne smije već postojati u bazi)</w:delText>
        </w:r>
        <w:r w:rsidRPr="00AB4D5F" w:rsidDel="00AB4D5F">
          <w:rPr>
            <w:color w:val="auto"/>
            <w:shd w:val="clear" w:color="auto" w:fill="F7F7F7"/>
            <w:rPrChange w:id="129" w:author="Marko" w:date="2015-12-15T14:03:00Z">
              <w:rPr>
                <w:color w:val="333333"/>
                <w:shd w:val="clear" w:color="auto" w:fill="F7F7F7"/>
              </w:rPr>
            </w:rPrChange>
          </w:rPr>
          <w:br/>
          <w:delText>* adresa (nije nužan podatak, predstavlja adresu stanovanja, firme, ...)</w:delText>
        </w:r>
        <w:r w:rsidRPr="00AB4D5F" w:rsidDel="00AB4D5F">
          <w:rPr>
            <w:color w:val="auto"/>
            <w:shd w:val="clear" w:color="auto" w:fill="F7F7F7"/>
            <w:rPrChange w:id="130" w:author="Marko" w:date="2015-12-15T14:03:00Z">
              <w:rPr>
                <w:color w:val="333333"/>
                <w:shd w:val="clear" w:color="auto" w:fill="F7F7F7"/>
              </w:rPr>
            </w:rPrChange>
          </w:rPr>
          <w:br/>
          <w:delText>* korisničko ime (nužan podatak, ne smije već postojati u bazi)</w:delText>
        </w:r>
        <w:r w:rsidRPr="00AB4D5F" w:rsidDel="00AB4D5F">
          <w:rPr>
            <w:color w:val="auto"/>
            <w:shd w:val="clear" w:color="auto" w:fill="F7F7F7"/>
            <w:rPrChange w:id="131" w:author="Marko" w:date="2015-12-15T14:03:00Z">
              <w:rPr>
                <w:color w:val="333333"/>
                <w:shd w:val="clear" w:color="auto" w:fill="F7F7F7"/>
              </w:rPr>
            </w:rPrChange>
          </w:rPr>
          <w:br/>
          <w:delText>* lozinka (nužan podatak)</w:delText>
        </w:r>
        <w:r w:rsidRPr="00AB4D5F" w:rsidDel="00AB4D5F">
          <w:rPr>
            <w:color w:val="auto"/>
            <w:shd w:val="clear" w:color="auto" w:fill="F7F7F7"/>
            <w:rPrChange w:id="132" w:author="Marko" w:date="2015-12-15T14:03:00Z">
              <w:rPr>
                <w:color w:val="333333"/>
                <w:shd w:val="clear" w:color="auto" w:fill="F7F7F7"/>
              </w:rPr>
            </w:rPrChange>
          </w:rPr>
          <w:br/>
          <w:delText>* razinaPrava (nužan podatak, nije dozvoljeno zatražiti administratorska prava)</w:delText>
        </w:r>
      </w:del>
    </w:p>
    <w:p w14:paraId="2D81CCD7" w14:textId="554C777A" w:rsidR="00215655" w:rsidRDefault="00221AEE">
      <w:pPr>
        <w:spacing w:after="240" w:line="348" w:lineRule="auto"/>
        <w:jc w:val="both"/>
      </w:pPr>
      <w:del w:id="133" w:author="Marko" w:date="2015-12-15T14:04:00Z">
        <w:r w:rsidRPr="00AB4D5F" w:rsidDel="00AB4D5F">
          <w:rPr>
            <w:color w:val="auto"/>
            <w:shd w:val="clear" w:color="auto" w:fill="F7F7F7"/>
            <w:rPrChange w:id="134" w:author="Marko" w:date="2015-12-15T14:01:00Z">
              <w:rPr>
                <w:color w:val="333333"/>
                <w:shd w:val="clear" w:color="auto" w:fill="F7F7F7"/>
              </w:rPr>
            </w:rPrChange>
          </w:rPr>
          <w:br/>
        </w:r>
        <w:r w:rsidRPr="00AB4D5F" w:rsidDel="00AB4D5F">
          <w:rPr>
            <w:color w:val="auto"/>
            <w:shd w:val="clear" w:color="auto" w:fill="F7F7F7"/>
            <w:rPrChange w:id="135" w:author="Marko" w:date="2015-12-15T14:01:00Z">
              <w:rPr>
                <w:color w:val="333333"/>
                <w:shd w:val="clear" w:color="auto" w:fill="F7F7F7"/>
              </w:rPr>
            </w:rPrChange>
          </w:rPr>
          <w:tab/>
        </w:r>
      </w:del>
      <w:r>
        <w:rPr>
          <w:b/>
          <w:color w:val="333333"/>
        </w:rPr>
        <w:t>2. Definiranje ankete</w:t>
      </w:r>
    </w:p>
    <w:p w14:paraId="679C1FB5" w14:textId="0C1787E2" w:rsidR="00215655" w:rsidRDefault="00221AEE">
      <w:pPr>
        <w:spacing w:after="240" w:line="384" w:lineRule="auto"/>
        <w:ind w:firstLine="705"/>
        <w:jc w:val="both"/>
      </w:pPr>
      <w:r>
        <w:rPr>
          <w:color w:val="333333"/>
        </w:rPr>
        <w:t xml:space="preserve">Korisnik s razinom prava naručitelja (ili većom) ima opciju izrade novih anketa. Anketa može biti privatna ili javna i može </w:t>
      </w:r>
      <w:commentRangeStart w:id="136"/>
      <w:r>
        <w:rPr>
          <w:color w:val="333333"/>
        </w:rPr>
        <w:t>sadrža</w:t>
      </w:r>
      <w:ins w:id="137" w:author="Marko" w:date="2015-12-15T13:16:00Z">
        <w:r w:rsidR="00927B8D">
          <w:rPr>
            <w:color w:val="333333"/>
          </w:rPr>
          <w:t>va</w:t>
        </w:r>
      </w:ins>
      <w:r>
        <w:rPr>
          <w:color w:val="333333"/>
        </w:rPr>
        <w:t xml:space="preserve">ti </w:t>
      </w:r>
      <w:commentRangeEnd w:id="136"/>
      <w:r w:rsidR="000C4A2B">
        <w:rPr>
          <w:rStyle w:val="CommentReference"/>
        </w:rPr>
        <w:commentReference w:id="136"/>
      </w:r>
      <w:r>
        <w:rPr>
          <w:color w:val="333333"/>
        </w:rPr>
        <w:t xml:space="preserve">proizvoljni broj pitanja (najmanje 1). Pitanja nude predodređene odgovore od kojih mora biti odabran točno jedan kako bi se pitanje smatralo odgovorenim. Svako pitanje može sadržavati proizvoljan broj odgovora (najmanje 1). </w:t>
      </w:r>
      <w:commentRangeStart w:id="138"/>
      <w:r>
        <w:rPr>
          <w:color w:val="333333"/>
        </w:rPr>
        <w:t>Za</w:t>
      </w:r>
      <w:ins w:id="139" w:author="Marko" w:date="2015-12-15T13:18:00Z">
        <w:r w:rsidR="001F3B0D">
          <w:rPr>
            <w:color w:val="333333"/>
          </w:rPr>
          <w:t xml:space="preserve"> ispravno</w:t>
        </w:r>
      </w:ins>
      <w:r>
        <w:rPr>
          <w:color w:val="333333"/>
        </w:rPr>
        <w:t xml:space="preserve"> </w:t>
      </w:r>
      <w:del w:id="140" w:author="Marko" w:date="2015-12-15T13:38:00Z">
        <w:r w:rsidDel="00233602">
          <w:rPr>
            <w:color w:val="333333"/>
          </w:rPr>
          <w:delText xml:space="preserve">popunjavanje </w:delText>
        </w:r>
      </w:del>
      <w:ins w:id="141" w:author="Marko" w:date="2015-12-15T13:38:00Z">
        <w:r w:rsidR="00233602">
          <w:rPr>
            <w:color w:val="333333"/>
          </w:rPr>
          <w:t>ispunjavanje</w:t>
        </w:r>
        <w:r w:rsidR="00233602">
          <w:rPr>
            <w:color w:val="333333"/>
          </w:rPr>
          <w:t xml:space="preserve"> </w:t>
        </w:r>
      </w:ins>
      <w:r>
        <w:rPr>
          <w:color w:val="333333"/>
        </w:rPr>
        <w:t xml:space="preserve">ankete </w:t>
      </w:r>
      <w:del w:id="142" w:author="Marko" w:date="2015-12-15T13:17:00Z">
        <w:r w:rsidDel="00D729D4">
          <w:rPr>
            <w:color w:val="333333"/>
          </w:rPr>
          <w:delText xml:space="preserve">nije </w:delText>
        </w:r>
      </w:del>
      <w:r>
        <w:rPr>
          <w:color w:val="333333"/>
        </w:rPr>
        <w:t xml:space="preserve">nužno </w:t>
      </w:r>
      <w:ins w:id="143" w:author="Marko" w:date="2015-12-15T13:17:00Z">
        <w:r w:rsidR="00D729D4">
          <w:rPr>
            <w:color w:val="333333"/>
          </w:rPr>
          <w:t xml:space="preserve">je da </w:t>
        </w:r>
      </w:ins>
      <w:del w:id="144" w:author="Marko" w:date="2015-12-15T13:17:00Z">
        <w:r w:rsidDel="00D729D4">
          <w:rPr>
            <w:color w:val="333333"/>
          </w:rPr>
          <w:delText xml:space="preserve">da </w:delText>
        </w:r>
      </w:del>
      <w:r>
        <w:rPr>
          <w:color w:val="333333"/>
        </w:rPr>
        <w:t xml:space="preserve">sva pitanja budu odgovorena. </w:t>
      </w:r>
      <w:commentRangeEnd w:id="138"/>
      <w:r w:rsidR="00DB3022">
        <w:rPr>
          <w:rStyle w:val="CommentReference"/>
        </w:rPr>
        <w:commentReference w:id="138"/>
      </w:r>
    </w:p>
    <w:p w14:paraId="6B794728" w14:textId="77777777" w:rsidR="00215655" w:rsidRDefault="00221AEE">
      <w:pPr>
        <w:spacing w:after="240" w:line="384" w:lineRule="auto"/>
        <w:ind w:firstLine="720"/>
      </w:pPr>
      <w:r>
        <w:rPr>
          <w:b/>
          <w:color w:val="333333"/>
        </w:rPr>
        <w:t>3. Preuzimanje nove ankete na mobilni uređaj / slanje rezultata</w:t>
      </w:r>
    </w:p>
    <w:p w14:paraId="26ABB2A8" w14:textId="38BED5EF" w:rsidR="00215655" w:rsidRDefault="00221AEE">
      <w:pPr>
        <w:spacing w:after="240" w:line="384" w:lineRule="auto"/>
        <w:ind w:firstLine="705"/>
        <w:jc w:val="both"/>
      </w:pPr>
      <w:r>
        <w:rPr>
          <w:color w:val="333333"/>
        </w:rPr>
        <w:t xml:space="preserve">Nakon prve prijave na mobilni uređaj automatski se preuzimaju sve ankete koje su dostupne anketaru. Budući da je mobilna aplikacija predviđena i za korištenje bez pristupa internetu, svi podaci koje </w:t>
      </w:r>
      <w:del w:id="145" w:author="Ljiljana Brkić" w:date="2015-12-09T09:58:00Z">
        <w:r w:rsidDel="00474177">
          <w:rPr>
            <w:color w:val="333333"/>
          </w:rPr>
          <w:delText xml:space="preserve">on </w:delText>
        </w:r>
      </w:del>
      <w:ins w:id="146" w:author="Ljiljana Brkić" w:date="2015-12-09T09:58:00Z">
        <w:r w:rsidR="00474177">
          <w:rPr>
            <w:color w:val="333333"/>
          </w:rPr>
          <w:t xml:space="preserve">anketar </w:t>
        </w:r>
      </w:ins>
      <w:r>
        <w:rPr>
          <w:color w:val="333333"/>
        </w:rPr>
        <w:t xml:space="preserve">prikupi unose se u lokalnu bazu. </w:t>
      </w:r>
      <w:ins w:id="147" w:author="Marko" w:date="2015-12-15T13:23:00Z">
        <w:r w:rsidR="00894D56">
          <w:rPr>
            <w:color w:val="333333"/>
          </w:rPr>
          <w:t xml:space="preserve">Sinkronizacija se obavlja na zahtjev, </w:t>
        </w:r>
      </w:ins>
      <w:ins w:id="148" w:author="Marko" w:date="2015-12-15T13:26:00Z">
        <w:r w:rsidR="00894D56">
          <w:rPr>
            <w:color w:val="333333"/>
          </w:rPr>
          <w:t>uz uvjet da</w:t>
        </w:r>
      </w:ins>
      <w:ins w:id="149" w:author="Marko" w:date="2015-12-15T13:23:00Z">
        <w:r w:rsidR="00894D56">
          <w:rPr>
            <w:color w:val="333333"/>
          </w:rPr>
          <w:t xml:space="preserve"> je dostupna internetska veza.</w:t>
        </w:r>
      </w:ins>
      <w:ins w:id="150" w:author="Marko" w:date="2015-12-15T13:26:00Z">
        <w:r w:rsidR="00894D56">
          <w:rPr>
            <w:color w:val="333333"/>
          </w:rPr>
          <w:t xml:space="preserve"> Sinkronizacija se sastoji od ažuriranja podataka u tablicama Anketa, Pitanja, Odgovori iz lokalne baze i slanja podataka iz tablic</w:t>
        </w:r>
        <w:r w:rsidR="00335920">
          <w:rPr>
            <w:color w:val="333333"/>
          </w:rPr>
          <w:t>a IspunjavanjeAnkete i OdabraniO</w:t>
        </w:r>
        <w:r w:rsidR="00894D56">
          <w:rPr>
            <w:color w:val="333333"/>
          </w:rPr>
          <w:t>dgovori iz lokalne u glavnu bazu</w:t>
        </w:r>
      </w:ins>
      <w:ins w:id="151" w:author="Marko" w:date="2015-12-15T13:35:00Z">
        <w:r w:rsidR="00944BF5">
          <w:rPr>
            <w:color w:val="333333"/>
          </w:rPr>
          <w:t xml:space="preserve"> podataka</w:t>
        </w:r>
      </w:ins>
      <w:ins w:id="152" w:author="Marko" w:date="2015-12-15T13:26:00Z">
        <w:r w:rsidR="00894D56">
          <w:rPr>
            <w:color w:val="333333"/>
          </w:rPr>
          <w:t>.</w:t>
        </w:r>
      </w:ins>
      <w:ins w:id="153" w:author="Marko" w:date="2015-12-15T13:23:00Z">
        <w:r w:rsidR="00894D56">
          <w:rPr>
            <w:color w:val="333333"/>
          </w:rPr>
          <w:t xml:space="preserve"> Nakon slanja i potvrde primitka od strane glavne baze, podaci se brišu iz lokalne baze podataka.</w:t>
        </w:r>
      </w:ins>
      <w:commentRangeStart w:id="154"/>
      <w:del w:id="155" w:author="Marko" w:date="2015-12-15T13:19:00Z">
        <w:r w:rsidDel="00894D56">
          <w:rPr>
            <w:color w:val="333333"/>
          </w:rPr>
          <w:delText>Č</w:delText>
        </w:r>
      </w:del>
      <w:del w:id="156" w:author="Marko" w:date="2015-12-15T13:22:00Z">
        <w:r w:rsidDel="00894D56">
          <w:rPr>
            <w:color w:val="333333"/>
          </w:rPr>
          <w:delText>im se uspostavi internetska veza, automatski se obavlja sinkronizacija lokalne s glavnom bazom podataka.</w:delText>
        </w:r>
        <w:commentRangeEnd w:id="154"/>
        <w:r w:rsidR="007A4833" w:rsidDel="00894D56">
          <w:rPr>
            <w:rStyle w:val="CommentReference"/>
          </w:rPr>
          <w:commentReference w:id="154"/>
        </w:r>
        <w:r w:rsidDel="00894D56">
          <w:rPr>
            <w:color w:val="333333"/>
          </w:rPr>
          <w:delText xml:space="preserve"> Sinkronizacija uključuje </w:delText>
        </w:r>
        <w:commentRangeStart w:id="157"/>
        <w:r w:rsidDel="00894D56">
          <w:rPr>
            <w:color w:val="333333"/>
          </w:rPr>
          <w:delText>slanje svih prikupljenih podataka</w:delText>
        </w:r>
        <w:commentRangeEnd w:id="157"/>
        <w:r w:rsidR="00F8737B" w:rsidDel="00894D56">
          <w:rPr>
            <w:rStyle w:val="CommentReference"/>
          </w:rPr>
          <w:commentReference w:id="157"/>
        </w:r>
        <w:r w:rsidDel="00894D56">
          <w:rPr>
            <w:color w:val="333333"/>
          </w:rPr>
          <w:delText>, provjeru dostupnosti anketa te na osnovu toga preuzimanje odnosno brisanje već postojećih anketa.</w:delText>
        </w:r>
      </w:del>
    </w:p>
    <w:p w14:paraId="23F1AAE1" w14:textId="77777777" w:rsidR="00215655" w:rsidRDefault="00215655">
      <w:pPr>
        <w:spacing w:after="240" w:line="384" w:lineRule="auto"/>
        <w:ind w:firstLine="705"/>
        <w:jc w:val="both"/>
      </w:pPr>
    </w:p>
    <w:p w14:paraId="09353709" w14:textId="77777777" w:rsidR="00215655" w:rsidRDefault="00221AEE">
      <w:pPr>
        <w:spacing w:after="240" w:line="384" w:lineRule="auto"/>
        <w:ind w:firstLine="705"/>
      </w:pPr>
      <w:r>
        <w:rPr>
          <w:b/>
          <w:color w:val="333333"/>
        </w:rPr>
        <w:t>4. Provođenje ankete</w:t>
      </w:r>
    </w:p>
    <w:p w14:paraId="598CF7B6" w14:textId="663FFD03" w:rsidR="00215655" w:rsidRDefault="00221AEE">
      <w:pPr>
        <w:spacing w:after="240" w:line="384" w:lineRule="auto"/>
        <w:ind w:firstLine="705"/>
        <w:jc w:val="both"/>
      </w:pPr>
      <w:r>
        <w:rPr>
          <w:color w:val="333333"/>
        </w:rPr>
        <w:t xml:space="preserve">Kada korisnik s anketarskom  (ili većom) razinom prava započinje provođenje ankete, automatski se bilježe geolokacija </w:t>
      </w:r>
      <w:del w:id="158" w:author="Marko" w:date="2015-12-15T13:37:00Z">
        <w:r w:rsidDel="007D742E">
          <w:rPr>
            <w:color w:val="333333"/>
          </w:rPr>
          <w:delText>(</w:delText>
        </w:r>
        <w:commentRangeStart w:id="159"/>
        <w:r w:rsidDel="007D742E">
          <w:rPr>
            <w:color w:val="333333"/>
          </w:rPr>
          <w:delText>ako postoji pristup internetu</w:delText>
        </w:r>
        <w:commentRangeEnd w:id="159"/>
        <w:r w:rsidR="002E6498" w:rsidDel="007D742E">
          <w:rPr>
            <w:rStyle w:val="CommentReference"/>
          </w:rPr>
          <w:commentReference w:id="159"/>
        </w:r>
        <w:r w:rsidDel="007D742E">
          <w:rPr>
            <w:color w:val="333333"/>
          </w:rPr>
          <w:delText xml:space="preserve">) </w:delText>
        </w:r>
      </w:del>
      <w:r>
        <w:rPr>
          <w:color w:val="333333"/>
        </w:rPr>
        <w:t xml:space="preserve">i vrijeme. Anketar </w:t>
      </w:r>
      <w:del w:id="160" w:author="Ljiljana Brkić" w:date="2015-12-09T10:08:00Z">
        <w:r w:rsidDel="004A4F32">
          <w:rPr>
            <w:color w:val="333333"/>
          </w:rPr>
          <w:delText xml:space="preserve">daje </w:delText>
        </w:r>
      </w:del>
      <w:ins w:id="161" w:author="Ljiljana Brkić" w:date="2015-12-09T10:08:00Z">
        <w:r w:rsidR="004A4F32">
          <w:rPr>
            <w:color w:val="333333"/>
          </w:rPr>
          <w:t xml:space="preserve">postavlja </w:t>
        </w:r>
      </w:ins>
      <w:r>
        <w:rPr>
          <w:color w:val="333333"/>
        </w:rPr>
        <w:t xml:space="preserve">pitanja i bilježi odgovore </w:t>
      </w:r>
      <w:r>
        <w:rPr>
          <w:color w:val="333333"/>
        </w:rPr>
        <w:lastRenderedPageBreak/>
        <w:t xml:space="preserve">na mobilnoj aplikaciji. Sva pitanja imaju ponuđene odgovore od kojih samo jedan mora biti odabran da bi pitanje bilo odgovoreno. </w:t>
      </w:r>
      <w:commentRangeStart w:id="162"/>
      <w:r>
        <w:rPr>
          <w:color w:val="333333"/>
        </w:rPr>
        <w:t>Sva pitanja moraju biti odgovorena da bi se anketa smatrala ispunjenom.</w:t>
      </w:r>
      <w:commentRangeEnd w:id="162"/>
      <w:r w:rsidR="004A4F32">
        <w:rPr>
          <w:rStyle w:val="CommentReference"/>
        </w:rPr>
        <w:commentReference w:id="162"/>
      </w:r>
    </w:p>
    <w:p w14:paraId="1007D7BD" w14:textId="77777777" w:rsidR="00215655" w:rsidRDefault="00221AEE">
      <w:pPr>
        <w:spacing w:after="240" w:line="384" w:lineRule="auto"/>
        <w:ind w:firstLine="705"/>
        <w:jc w:val="both"/>
      </w:pPr>
      <w:r>
        <w:rPr>
          <w:color w:val="333333"/>
        </w:rPr>
        <w:t>Ukoliko je anketa označena kao javna, ispunjavanje ankete bit će dostupno putem web aplikacije. U slučaju ispunjavanja putem web aplikacije ne bilježi se geolokacija.</w:t>
      </w:r>
    </w:p>
    <w:p w14:paraId="17EC203D" w14:textId="77777777" w:rsidR="00215655" w:rsidRDefault="00215655">
      <w:pPr>
        <w:spacing w:after="240" w:line="384" w:lineRule="auto"/>
      </w:pPr>
    </w:p>
    <w:p w14:paraId="589D8EF0" w14:textId="77777777" w:rsidR="00215655" w:rsidRDefault="00221AEE">
      <w:pPr>
        <w:spacing w:after="240" w:line="384" w:lineRule="auto"/>
        <w:ind w:firstLine="705"/>
      </w:pPr>
      <w:r>
        <w:rPr>
          <w:b/>
          <w:color w:val="333333"/>
        </w:rPr>
        <w:t>5. Analiza i prikaz rezultata ankete</w:t>
      </w:r>
    </w:p>
    <w:p w14:paraId="2F8171AB" w14:textId="731BC7D7" w:rsidR="00215655" w:rsidRDefault="00221AEE">
      <w:pPr>
        <w:spacing w:after="240" w:line="384" w:lineRule="auto"/>
        <w:ind w:firstLine="705"/>
        <w:jc w:val="both"/>
      </w:pPr>
      <w:r>
        <w:rPr>
          <w:color w:val="333333"/>
        </w:rPr>
        <w:t>Rezultati ankete bit će dostupni na web aplikaciji. Ako je anketa označena kao javna, bit će dostupna svima, a ako je označena kao privatna, dostupna je samo korisniku koji je vlasnik ankete (naručitelju)</w:t>
      </w:r>
      <w:ins w:id="163" w:author="Ljiljana Brkić" w:date="2015-12-09T10:12:00Z">
        <w:r w:rsidR="00993DCC">
          <w:rPr>
            <w:color w:val="333333"/>
          </w:rPr>
          <w:t xml:space="preserve"> i adminstratoru sustava</w:t>
        </w:r>
      </w:ins>
      <w:r>
        <w:rPr>
          <w:color w:val="333333"/>
        </w:rPr>
        <w:t>. Za pregled ankete biti će dostupni jednostavni i složeni upiti.</w:t>
      </w:r>
    </w:p>
    <w:p w14:paraId="13F276DB" w14:textId="77777777" w:rsidR="00215655" w:rsidRDefault="00221AEE">
      <w:pPr>
        <w:spacing w:line="384" w:lineRule="auto"/>
        <w:ind w:firstLine="705"/>
        <w:jc w:val="both"/>
      </w:pPr>
      <w:r>
        <w:rPr>
          <w:color w:val="333333"/>
        </w:rPr>
        <w:t>Jednostavni upit prikazuje broj i postotak odabira svih odgovora za određeno pitanje. Složeni upit daje mogućnost udruživanja dva ili više pitanja te promatranja udruženih rezultata. Oba upita nude grafičko prikazivanje rezultata.</w:t>
      </w:r>
    </w:p>
    <w:p w14:paraId="57C658D8" w14:textId="77777777" w:rsidR="00215655" w:rsidRDefault="00215655">
      <w:pPr>
        <w:spacing w:line="384" w:lineRule="auto"/>
        <w:ind w:firstLine="705"/>
      </w:pPr>
    </w:p>
    <w:p w14:paraId="6F4B3387" w14:textId="77777777" w:rsidR="00215655" w:rsidRDefault="00215655">
      <w:pPr>
        <w:spacing w:line="384" w:lineRule="auto"/>
        <w:ind w:firstLine="705"/>
      </w:pPr>
    </w:p>
    <w:p w14:paraId="3304B2D0" w14:textId="77777777" w:rsidR="00215655" w:rsidRDefault="00215655">
      <w:pPr>
        <w:spacing w:line="384" w:lineRule="auto"/>
      </w:pPr>
    </w:p>
    <w:p w14:paraId="2CD4649C" w14:textId="77777777" w:rsidR="00431A59" w:rsidRDefault="00431A59">
      <w:pPr>
        <w:spacing w:line="384" w:lineRule="auto"/>
        <w:rPr>
          <w:ins w:id="164" w:author="Marko" w:date="2015-12-15T13:59:00Z"/>
          <w:b/>
          <w:color w:val="333333"/>
        </w:rPr>
      </w:pPr>
    </w:p>
    <w:p w14:paraId="564C9746" w14:textId="77777777" w:rsidR="00215655" w:rsidRDefault="00221AEE">
      <w:pPr>
        <w:spacing w:line="384" w:lineRule="auto"/>
      </w:pPr>
      <w:r>
        <w:rPr>
          <w:b/>
          <w:color w:val="333333"/>
        </w:rPr>
        <w:t>7)</w:t>
      </w:r>
      <w:r>
        <w:rPr>
          <w:b/>
          <w:color w:val="333333"/>
        </w:rPr>
        <w:tab/>
        <w:t>OPIS BAZE PODATAKA</w:t>
      </w:r>
    </w:p>
    <w:p w14:paraId="53543DBB" w14:textId="77777777" w:rsidR="00215655" w:rsidRDefault="00215655">
      <w:pPr>
        <w:spacing w:line="384" w:lineRule="auto"/>
      </w:pPr>
    </w:p>
    <w:p w14:paraId="61D11EF3" w14:textId="77777777" w:rsidR="00215655" w:rsidRDefault="00221AEE">
      <w:pPr>
        <w:spacing w:after="240" w:line="384" w:lineRule="auto"/>
        <w:ind w:firstLine="705"/>
        <w:jc w:val="both"/>
      </w:pPr>
      <w:r>
        <w:rPr>
          <w:color w:val="333333"/>
        </w:rPr>
        <w:t xml:space="preserve">Baza podataka </w:t>
      </w:r>
      <w:r>
        <w:rPr>
          <w:b/>
          <w:color w:val="333333"/>
        </w:rPr>
        <w:t>projektBaza</w:t>
      </w:r>
      <w:r>
        <w:rPr>
          <w:color w:val="333333"/>
        </w:rPr>
        <w:t xml:space="preserve"> sadrži podatke o svim korisnicima web aplikacije, podatke o anketama, njihovim pitanjima i mogućim odgovorima te podatke dobivene anketnim istraživanjima. Prate se osobni podaci o svim administratorima, naručiteljima i anketarima. Za svaku anketu prate se pitanja koja ona sadrži, ponuđeni odgovori te detaljni podaci o svakom ispunjavanju ankete.</w:t>
      </w:r>
    </w:p>
    <w:p w14:paraId="2E9D3F53" w14:textId="77777777" w:rsidR="00215655" w:rsidRDefault="00215655">
      <w:pPr>
        <w:spacing w:after="240" w:line="384" w:lineRule="auto"/>
        <w:ind w:firstLine="705"/>
        <w:jc w:val="both"/>
      </w:pPr>
    </w:p>
    <w:p w14:paraId="61930DF8" w14:textId="4001E1D2" w:rsidR="00215655" w:rsidRDefault="00221AEE">
      <w:pPr>
        <w:spacing w:after="240" w:line="384" w:lineRule="auto"/>
      </w:pPr>
      <w:r>
        <w:rPr>
          <w:b/>
          <w:sz w:val="36"/>
          <w:szCs w:val="36"/>
        </w:rPr>
        <w:t>ER-model baze</w:t>
      </w:r>
    </w:p>
    <w:p w14:paraId="618BD37C" w14:textId="201732E2" w:rsidR="00215655" w:rsidRDefault="001B0D00">
      <w:pPr>
        <w:spacing w:after="240" w:line="384" w:lineRule="auto"/>
        <w:ind w:firstLine="705"/>
        <w:jc w:val="center"/>
      </w:pPr>
      <w:moveToRangeStart w:id="165" w:author="Marko" w:date="2015-12-15T14:05:00Z" w:name="move437951636"/>
      <w:ins w:id="166" w:author="Marko" w:date="2015-12-15T14:05:00Z">
        <w:r>
          <w:rPr>
            <w:noProof/>
            <w:lang w:val="en-GB" w:eastAsia="en-GB"/>
          </w:rPr>
          <w:lastRenderedPageBreak/>
          <w:drawing>
            <wp:anchor distT="0" distB="0" distL="114300" distR="114300" simplePos="0" relativeHeight="251661312" behindDoc="0" locked="0" layoutInCell="1" allowOverlap="1" wp14:anchorId="54C576B9" wp14:editId="3E94B2EE">
              <wp:simplePos x="0" y="0"/>
              <wp:positionH relativeFrom="column">
                <wp:posOffset>914400</wp:posOffset>
              </wp:positionH>
              <wp:positionV relativeFrom="paragraph">
                <wp:posOffset>57150</wp:posOffset>
              </wp:positionV>
              <wp:extent cx="4852670" cy="4914900"/>
              <wp:effectExtent l="0" t="0" r="5080" b="0"/>
              <wp:wrapThrough wrapText="bothSides">
                <wp:wrapPolygon edited="0">
                  <wp:start x="0" y="0"/>
                  <wp:lineTo x="0" y="21516"/>
                  <wp:lineTo x="21538" y="21516"/>
                  <wp:lineTo x="21538" y="0"/>
                  <wp:lineTo x="0" y="0"/>
                </wp:wrapPolygon>
              </wp:wrapThrough>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852670" cy="4914900"/>
                      </a:xfrm>
                      <a:prstGeom prst="rect">
                        <a:avLst/>
                      </a:prstGeom>
                      <a:ln/>
                    </pic:spPr>
                  </pic:pic>
                </a:graphicData>
              </a:graphic>
              <wp14:sizeRelH relativeFrom="page">
                <wp14:pctWidth>0</wp14:pctWidth>
              </wp14:sizeRelH>
              <wp14:sizeRelV relativeFrom="page">
                <wp14:pctHeight>0</wp14:pctHeight>
              </wp14:sizeRelV>
            </wp:anchor>
          </w:drawing>
        </w:r>
      </w:ins>
      <w:moveToRangeEnd w:id="165"/>
      <w:del w:id="167" w:author="Marko" w:date="2015-12-15T14:05:00Z">
        <w:r w:rsidR="00221AEE" w:rsidDel="001B0D00">
          <w:rPr>
            <w:noProof/>
            <w:lang w:val="en-GB" w:eastAsia="en-GB"/>
          </w:rPr>
          <w:drawing>
            <wp:inline distT="114300" distB="114300" distL="114300" distR="114300" wp14:anchorId="68C58105" wp14:editId="28C21668">
              <wp:extent cx="4852988" cy="49149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852988" cy="4914900"/>
                      </a:xfrm>
                      <a:prstGeom prst="rect">
                        <a:avLst/>
                      </a:prstGeom>
                      <a:ln/>
                    </pic:spPr>
                  </pic:pic>
                </a:graphicData>
              </a:graphic>
            </wp:inline>
          </w:drawing>
        </w:r>
      </w:del>
    </w:p>
    <w:p w14:paraId="5AAEA4CD" w14:textId="032E3E43" w:rsidR="00431A59" w:rsidRDefault="00431A59">
      <w:pPr>
        <w:spacing w:after="240" w:line="384" w:lineRule="auto"/>
        <w:ind w:firstLine="720"/>
        <w:rPr>
          <w:ins w:id="168" w:author="Marko" w:date="2015-12-15T13:59:00Z"/>
          <w:b/>
        </w:rPr>
      </w:pPr>
    </w:p>
    <w:p w14:paraId="78F537FE" w14:textId="240C2051" w:rsidR="00431A59" w:rsidRDefault="00431A59">
      <w:pPr>
        <w:spacing w:after="240" w:line="384" w:lineRule="auto"/>
        <w:ind w:firstLine="720"/>
        <w:rPr>
          <w:ins w:id="169" w:author="Marko" w:date="2015-12-15T13:59:00Z"/>
          <w:b/>
        </w:rPr>
      </w:pPr>
    </w:p>
    <w:p w14:paraId="5D0F2FC0" w14:textId="3F7E0200" w:rsidR="001B0D00" w:rsidRDefault="001B0D00">
      <w:pPr>
        <w:spacing w:after="240" w:line="384" w:lineRule="auto"/>
        <w:ind w:firstLine="720"/>
        <w:rPr>
          <w:ins w:id="170" w:author="Marko" w:date="2015-12-15T14:04:00Z"/>
          <w:b/>
          <w:sz w:val="36"/>
          <w:szCs w:val="36"/>
        </w:rPr>
      </w:pPr>
    </w:p>
    <w:p w14:paraId="2AA7C553" w14:textId="77777777" w:rsidR="001B0D00" w:rsidRDefault="001B0D00">
      <w:pPr>
        <w:spacing w:after="240" w:line="384" w:lineRule="auto"/>
        <w:ind w:firstLine="720"/>
        <w:rPr>
          <w:ins w:id="171" w:author="Marko" w:date="2015-12-15T14:04:00Z"/>
          <w:b/>
          <w:sz w:val="36"/>
          <w:szCs w:val="36"/>
        </w:rPr>
      </w:pPr>
    </w:p>
    <w:p w14:paraId="0149BC33" w14:textId="77777777" w:rsidR="001B0D00" w:rsidRDefault="001B0D00">
      <w:pPr>
        <w:spacing w:after="240" w:line="384" w:lineRule="auto"/>
        <w:ind w:firstLine="720"/>
        <w:rPr>
          <w:ins w:id="172" w:author="Marko" w:date="2015-12-15T14:04:00Z"/>
          <w:b/>
          <w:sz w:val="36"/>
          <w:szCs w:val="36"/>
        </w:rPr>
      </w:pPr>
    </w:p>
    <w:p w14:paraId="04C5A91A" w14:textId="77777777" w:rsidR="001B0D00" w:rsidRDefault="001B0D00">
      <w:pPr>
        <w:spacing w:after="240" w:line="384" w:lineRule="auto"/>
        <w:ind w:firstLine="720"/>
        <w:rPr>
          <w:ins w:id="173" w:author="Marko" w:date="2015-12-15T14:04:00Z"/>
          <w:b/>
          <w:sz w:val="36"/>
          <w:szCs w:val="36"/>
        </w:rPr>
      </w:pPr>
    </w:p>
    <w:p w14:paraId="4C3D2792" w14:textId="0F68DE08" w:rsidR="00215655" w:rsidRPr="00431A59" w:rsidRDefault="00221AEE">
      <w:pPr>
        <w:spacing w:after="240" w:line="384" w:lineRule="auto"/>
        <w:ind w:firstLine="720"/>
        <w:rPr>
          <w:sz w:val="36"/>
          <w:szCs w:val="36"/>
          <w:rPrChange w:id="174" w:author="Marko" w:date="2015-12-15T13:59:00Z">
            <w:rPr/>
          </w:rPrChange>
        </w:rPr>
      </w:pPr>
      <w:del w:id="175" w:author="Marko" w:date="2015-12-15T13:59:00Z">
        <w:r w:rsidRPr="00431A59" w:rsidDel="00431A59">
          <w:rPr>
            <w:b/>
            <w:sz w:val="36"/>
            <w:szCs w:val="36"/>
            <w:rPrChange w:id="176" w:author="Marko" w:date="2015-12-15T13:59:00Z">
              <w:rPr>
                <w:b/>
              </w:rPr>
            </w:rPrChange>
          </w:rPr>
          <w:lastRenderedPageBreak/>
          <w:delText>ENTITETI</w:delText>
        </w:r>
      </w:del>
      <w:ins w:id="177" w:author="Marko" w:date="2015-12-15T13:59:00Z">
        <w:r w:rsidR="00431A59" w:rsidRPr="00431A59">
          <w:rPr>
            <w:b/>
            <w:sz w:val="36"/>
            <w:szCs w:val="36"/>
            <w:rPrChange w:id="178" w:author="Marko" w:date="2015-12-15T13:59:00Z">
              <w:rPr>
                <w:b/>
              </w:rPr>
            </w:rPrChange>
          </w:rPr>
          <w:t>Entiteti</w:t>
        </w:r>
      </w:ins>
    </w:p>
    <w:p w14:paraId="6123D89D" w14:textId="77777777" w:rsidR="00215655" w:rsidRDefault="00221AEE">
      <w:pPr>
        <w:spacing w:line="384" w:lineRule="auto"/>
      </w:pPr>
      <w:r>
        <w:rPr>
          <w:noProof/>
          <w:lang w:val="en-GB" w:eastAsia="en-GB"/>
        </w:rPr>
        <w:drawing>
          <wp:anchor distT="114300" distB="114300" distL="114300" distR="114300" simplePos="0" relativeHeight="251658240" behindDoc="0" locked="0" layoutInCell="0" hidden="0" allowOverlap="0" wp14:anchorId="471BB131" wp14:editId="0C698F21">
            <wp:simplePos x="0" y="0"/>
            <wp:positionH relativeFrom="margin">
              <wp:posOffset>666750</wp:posOffset>
            </wp:positionH>
            <wp:positionV relativeFrom="paragraph">
              <wp:posOffset>152400</wp:posOffset>
            </wp:positionV>
            <wp:extent cx="4967288" cy="3552825"/>
            <wp:effectExtent l="0" t="0" r="0" b="0"/>
            <wp:wrapTopAndBottom distT="114300" distB="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967288" cy="3552825"/>
                    </a:xfrm>
                    <a:prstGeom prst="rect">
                      <a:avLst/>
                    </a:prstGeom>
                    <a:ln/>
                  </pic:spPr>
                </pic:pic>
              </a:graphicData>
            </a:graphic>
          </wp:anchor>
        </w:drawing>
      </w:r>
    </w:p>
    <w:p w14:paraId="3739F14D" w14:textId="77777777" w:rsidR="00215655" w:rsidRDefault="00215655"/>
    <w:p w14:paraId="44EAF0E3" w14:textId="77777777" w:rsidR="00215655" w:rsidRDefault="00221AEE">
      <w:pPr>
        <w:pStyle w:val="Heading4"/>
        <w:spacing w:after="240" w:line="384" w:lineRule="auto"/>
        <w:contextualSpacing w:val="0"/>
        <w:jc w:val="both"/>
      </w:pPr>
      <w:bookmarkStart w:id="179" w:name="h.64t9mivy0i8" w:colFirst="0" w:colLast="0"/>
      <w:bookmarkEnd w:id="179"/>
      <w:r>
        <w:t>Entiteti:</w:t>
      </w:r>
    </w:p>
    <w:p w14:paraId="04280D1C" w14:textId="77777777" w:rsidR="00215655" w:rsidRDefault="00221AEE">
      <w:pPr>
        <w:jc w:val="both"/>
      </w:pPr>
      <w:r>
        <w:tab/>
      </w:r>
      <w:r>
        <w:rPr>
          <w:b/>
        </w:rPr>
        <w:t>KORISNIK</w:t>
      </w:r>
    </w:p>
    <w:p w14:paraId="0F8B9A15" w14:textId="1B4442AE" w:rsidR="00215655" w:rsidRDefault="00221AEE">
      <w:pPr>
        <w:ind w:left="765"/>
        <w:jc w:val="both"/>
      </w:pPr>
      <w:r>
        <w:tab/>
        <w:t xml:space="preserve">Entitet KORISNIK sadrži informacije o računima korisnika, </w:t>
      </w:r>
      <w:r>
        <w:rPr>
          <w:b/>
        </w:rPr>
        <w:t>ime</w:t>
      </w:r>
      <w:r>
        <w:t xml:space="preserve">, </w:t>
      </w:r>
      <w:r>
        <w:rPr>
          <w:b/>
        </w:rPr>
        <w:t>prezime</w:t>
      </w:r>
      <w:r>
        <w:t xml:space="preserve">, </w:t>
      </w:r>
      <w:r>
        <w:rPr>
          <w:b/>
        </w:rPr>
        <w:t>email, lozinka</w:t>
      </w:r>
      <w:r>
        <w:t xml:space="preserve"> te primarni ključ tablice </w:t>
      </w:r>
      <w:r>
        <w:rPr>
          <w:b/>
        </w:rPr>
        <w:t>korisničkoIme</w:t>
      </w:r>
      <w:r>
        <w:t xml:space="preserve">. Atribut </w:t>
      </w:r>
      <w:r>
        <w:rPr>
          <w:b/>
        </w:rPr>
        <w:t>aktivan</w:t>
      </w:r>
      <w:r>
        <w:t xml:space="preserve"> predstavlja aktivnost korisnikovog računa, odnosno je li korisnik deaktivirao svoj račun. </w:t>
      </w:r>
      <w:del w:id="180" w:author="Slaven Zakošek" w:date="2015-12-10T13:10:00Z">
        <w:r w:rsidDel="008E637D">
          <w:delText xml:space="preserve">Potreban je u entitetu jer nakon deaktiviranja računa, svi podaci o korisniku moraju biti sačuvani u tablici. </w:delText>
        </w:r>
      </w:del>
      <w:r>
        <w:t xml:space="preserve">Atribut </w:t>
      </w:r>
      <w:r>
        <w:rPr>
          <w:b/>
        </w:rPr>
        <w:t>razinaPrava</w:t>
      </w:r>
      <w:r>
        <w:t xml:space="preserve"> predstavlja ulogu korisnika u sustavu. Uloge su administrator, naručitelj(vlasnik) ankete te anketar. </w:t>
      </w:r>
      <w:commentRangeStart w:id="181"/>
      <w:r>
        <w:t>Podaci o anonimnim posjetiteljima se ne spremaju u tablice.</w:t>
      </w:r>
      <w:commentRangeEnd w:id="181"/>
      <w:r w:rsidR="00900C75">
        <w:rPr>
          <w:rStyle w:val="CommentReference"/>
        </w:rPr>
        <w:commentReference w:id="181"/>
      </w:r>
    </w:p>
    <w:p w14:paraId="79A2BFDD" w14:textId="77777777" w:rsidR="00215655" w:rsidRDefault="00215655">
      <w:pPr>
        <w:ind w:left="765"/>
        <w:jc w:val="both"/>
      </w:pPr>
    </w:p>
    <w:p w14:paraId="73A76FE0" w14:textId="77777777" w:rsidR="00215655" w:rsidRDefault="00221AEE">
      <w:pPr>
        <w:ind w:left="765"/>
        <w:jc w:val="both"/>
      </w:pPr>
      <w:r>
        <w:rPr>
          <w:b/>
        </w:rPr>
        <w:t>ANKETA</w:t>
      </w:r>
    </w:p>
    <w:p w14:paraId="797BE878" w14:textId="06B0F161" w:rsidR="00215655" w:rsidRDefault="00221AEE">
      <w:pPr>
        <w:ind w:left="765"/>
        <w:jc w:val="both"/>
      </w:pPr>
      <w:r>
        <w:tab/>
        <w:t xml:space="preserve">U entitetu ANKETA su sadržani podaci o </w:t>
      </w:r>
      <w:del w:id="182" w:author="Slaven Zakošek" w:date="2015-12-10T13:11:00Z">
        <w:r w:rsidDel="008E637D">
          <w:delText xml:space="preserve">svim </w:delText>
        </w:r>
      </w:del>
      <w:r>
        <w:t>anketama</w:t>
      </w:r>
      <w:del w:id="183" w:author="Slaven Zakošek" w:date="2015-12-10T13:11:00Z">
        <w:r w:rsidDel="008E637D">
          <w:delText xml:space="preserve"> koje su napravili </w:delText>
        </w:r>
        <w:commentRangeStart w:id="184"/>
        <w:r w:rsidDel="008E637D">
          <w:delText>naručitelji</w:delText>
        </w:r>
      </w:del>
      <w:commentRangeEnd w:id="184"/>
      <w:r w:rsidR="008E637D">
        <w:rPr>
          <w:rStyle w:val="CommentReference"/>
        </w:rPr>
        <w:commentReference w:id="184"/>
      </w:r>
      <w:r>
        <w:t xml:space="preserve">. </w:t>
      </w:r>
      <w:ins w:id="185" w:author="Slaven Zakošek" w:date="2015-12-10T13:12:00Z">
        <w:r w:rsidR="008E637D">
          <w:t xml:space="preserve">Atributi </w:t>
        </w:r>
      </w:ins>
      <w:r>
        <w:rPr>
          <w:b/>
        </w:rPr>
        <w:t>vlasnikAnketa</w:t>
      </w:r>
      <w:r>
        <w:t xml:space="preserve"> i </w:t>
      </w:r>
      <w:r>
        <w:rPr>
          <w:b/>
        </w:rPr>
        <w:t>vrijemeIzrada</w:t>
      </w:r>
      <w:r>
        <w:t xml:space="preserve"> čine primarni ključ.</w:t>
      </w:r>
      <w:ins w:id="186" w:author="Slaven Zakošek" w:date="2015-12-10T13:12:00Z">
        <w:r w:rsidR="008E637D">
          <w:t xml:space="preserve"> Atributi</w:t>
        </w:r>
      </w:ins>
      <w:r>
        <w:t xml:space="preserve"> </w:t>
      </w:r>
      <w:r>
        <w:rPr>
          <w:b/>
        </w:rPr>
        <w:t>nazivAnketa</w:t>
      </w:r>
      <w:r>
        <w:t xml:space="preserve"> i </w:t>
      </w:r>
      <w:r>
        <w:rPr>
          <w:b/>
        </w:rPr>
        <w:t>opisAnketa</w:t>
      </w:r>
      <w:r>
        <w:t xml:space="preserve"> daju osnovne informacije o anketi, atribut </w:t>
      </w:r>
      <w:r>
        <w:rPr>
          <w:b/>
        </w:rPr>
        <w:t>jePrivatna</w:t>
      </w:r>
      <w:r>
        <w:t xml:space="preserve"> označava</w:t>
      </w:r>
      <w:commentRangeStart w:id="187"/>
      <w:r>
        <w:t xml:space="preserve"> </w:t>
      </w:r>
      <w:del w:id="188" w:author="Marko" w:date="2015-12-15T13:43:00Z">
        <w:r w:rsidDel="000631F7">
          <w:delText>ispunjava li se anketa preko dostupnost ankete anonimnim posjetiteljima</w:delText>
        </w:r>
        <w:commentRangeEnd w:id="187"/>
        <w:r w:rsidR="004F505E" w:rsidDel="000631F7">
          <w:rPr>
            <w:rStyle w:val="CommentReference"/>
          </w:rPr>
          <w:commentReference w:id="187"/>
        </w:r>
      </w:del>
      <w:ins w:id="189" w:author="Marko" w:date="2015-12-15T13:43:00Z">
        <w:r w:rsidR="000631F7">
          <w:t>dostupnost ispunjavanja i rezultata ankete</w:t>
        </w:r>
      </w:ins>
      <w:ins w:id="190" w:author="Marko" w:date="2015-12-15T13:46:00Z">
        <w:r w:rsidR="00B127CB">
          <w:t xml:space="preserve"> na web stranici</w:t>
        </w:r>
      </w:ins>
      <w:r>
        <w:t xml:space="preserve">. </w:t>
      </w:r>
      <w:ins w:id="191" w:author="Slaven Zakošek" w:date="2015-12-10T13:13:00Z">
        <w:r w:rsidR="008E637D">
          <w:t xml:space="preserve">Atributi </w:t>
        </w:r>
      </w:ins>
      <w:r>
        <w:rPr>
          <w:b/>
        </w:rPr>
        <w:t xml:space="preserve">aktivnaOd </w:t>
      </w:r>
      <w:r>
        <w:t xml:space="preserve">i </w:t>
      </w:r>
      <w:r>
        <w:rPr>
          <w:b/>
        </w:rPr>
        <w:t xml:space="preserve">aktivnaDo </w:t>
      </w:r>
      <w:del w:id="192" w:author="Slaven Zakošek" w:date="2015-12-10T13:13:00Z">
        <w:r w:rsidDel="008E637D">
          <w:delText xml:space="preserve">atributi </w:delText>
        </w:r>
      </w:del>
      <w:r>
        <w:t xml:space="preserve">predstavljaju informaciju o </w:t>
      </w:r>
      <w:commentRangeStart w:id="193"/>
      <w:del w:id="194" w:author="Marko" w:date="2015-12-15T13:47:00Z">
        <w:r w:rsidDel="00A823A1">
          <w:delText xml:space="preserve">aktivnosti ankete </w:delText>
        </w:r>
        <w:commentRangeEnd w:id="193"/>
        <w:r w:rsidR="006771DE" w:rsidDel="00A823A1">
          <w:rPr>
            <w:rStyle w:val="CommentReference"/>
          </w:rPr>
          <w:commentReference w:id="193"/>
        </w:r>
        <w:r w:rsidDel="00A823A1">
          <w:delText>te koliko je dugo još dostupna za ispunjavanje</w:delText>
        </w:r>
      </w:del>
      <w:ins w:id="195" w:author="Marko" w:date="2015-12-15T13:48:00Z">
        <w:r w:rsidR="00A823A1">
          <w:t>trajanju</w:t>
        </w:r>
        <w:r w:rsidR="00DF0499">
          <w:t xml:space="preserve"> </w:t>
        </w:r>
      </w:ins>
      <w:del w:id="196" w:author="Marko" w:date="2015-12-15T13:47:00Z">
        <w:r w:rsidDel="00A823A1">
          <w:delText>.</w:delText>
        </w:r>
      </w:del>
      <w:ins w:id="197" w:author="Marko" w:date="2015-12-15T13:47:00Z">
        <w:r w:rsidR="00A823A1">
          <w:t>dostupnosti ankete za ispunjavanje.</w:t>
        </w:r>
      </w:ins>
    </w:p>
    <w:p w14:paraId="21924CCA" w14:textId="77777777" w:rsidR="00215655" w:rsidRDefault="00221AEE">
      <w:pPr>
        <w:ind w:left="765"/>
        <w:jc w:val="both"/>
      </w:pPr>
      <w:r>
        <w:rPr>
          <w:b/>
        </w:rPr>
        <w:lastRenderedPageBreak/>
        <w:t>ISPUNJAVANJE</w:t>
      </w:r>
    </w:p>
    <w:p w14:paraId="761328E0" w14:textId="77777777" w:rsidR="00C87D5F" w:rsidRDefault="00221AEE">
      <w:pPr>
        <w:ind w:left="765"/>
        <w:jc w:val="both"/>
        <w:rPr>
          <w:ins w:id="198" w:author="Marko" w:date="2015-12-15T13:51:00Z"/>
          <w:b/>
        </w:rPr>
      </w:pPr>
      <w:r>
        <w:rPr>
          <w:b/>
        </w:rPr>
        <w:tab/>
      </w:r>
    </w:p>
    <w:p w14:paraId="145A2935" w14:textId="77777777" w:rsidR="00C87D5F" w:rsidRDefault="00C87D5F">
      <w:pPr>
        <w:ind w:left="765"/>
        <w:jc w:val="both"/>
        <w:rPr>
          <w:ins w:id="199" w:author="Marko" w:date="2015-12-15T13:51:00Z"/>
          <w:b/>
        </w:rPr>
      </w:pPr>
    </w:p>
    <w:p w14:paraId="61EB9771" w14:textId="77777777" w:rsidR="00C87D5F" w:rsidRDefault="00C87D5F">
      <w:pPr>
        <w:ind w:left="765"/>
        <w:jc w:val="both"/>
        <w:rPr>
          <w:ins w:id="200" w:author="Marko" w:date="2015-12-15T13:51:00Z"/>
          <w:b/>
        </w:rPr>
      </w:pPr>
    </w:p>
    <w:p w14:paraId="261DA4F1" w14:textId="77777777" w:rsidR="00C87D5F" w:rsidRDefault="00C87D5F">
      <w:pPr>
        <w:ind w:left="765"/>
        <w:jc w:val="both"/>
        <w:rPr>
          <w:ins w:id="201" w:author="Marko" w:date="2015-12-15T13:51:00Z"/>
          <w:b/>
        </w:rPr>
      </w:pPr>
    </w:p>
    <w:p w14:paraId="5A4D71B0" w14:textId="77777777" w:rsidR="00C87D5F" w:rsidRDefault="00C87D5F">
      <w:pPr>
        <w:ind w:left="765"/>
        <w:jc w:val="both"/>
        <w:rPr>
          <w:ins w:id="202" w:author="Marko" w:date="2015-12-15T13:52:00Z"/>
        </w:rPr>
      </w:pPr>
    </w:p>
    <w:p w14:paraId="680F595B" w14:textId="2FE3F1E5" w:rsidR="00C87D5F" w:rsidRPr="00C87D5F" w:rsidRDefault="00C87D5F">
      <w:pPr>
        <w:ind w:left="765"/>
        <w:jc w:val="both"/>
        <w:rPr>
          <w:ins w:id="203" w:author="Marko" w:date="2015-12-15T13:52:00Z"/>
          <w:b/>
          <w:rPrChange w:id="204" w:author="Marko" w:date="2015-12-15T13:52:00Z">
            <w:rPr>
              <w:ins w:id="205" w:author="Marko" w:date="2015-12-15T13:52:00Z"/>
            </w:rPr>
          </w:rPrChange>
        </w:rPr>
      </w:pPr>
      <w:ins w:id="206" w:author="Marko" w:date="2015-12-15T13:52:00Z">
        <w:r w:rsidRPr="00C87D5F">
          <w:rPr>
            <w:b/>
            <w:rPrChange w:id="207" w:author="Marko" w:date="2015-12-15T13:52:00Z">
              <w:rPr/>
            </w:rPrChange>
          </w:rPr>
          <w:t>ISPUNJAVANJE</w:t>
        </w:r>
      </w:ins>
    </w:p>
    <w:p w14:paraId="0498AB57" w14:textId="02187610" w:rsidR="00215655" w:rsidRDefault="00221AEE" w:rsidP="00C87D5F">
      <w:pPr>
        <w:ind w:left="765" w:firstLine="675"/>
        <w:jc w:val="both"/>
        <w:pPrChange w:id="208" w:author="Marko" w:date="2015-12-15T13:52:00Z">
          <w:pPr>
            <w:ind w:left="765"/>
            <w:jc w:val="both"/>
          </w:pPr>
        </w:pPrChange>
      </w:pPr>
      <w:r>
        <w:t>Entitet ISPUNJAVANJE definira točno jedno ispunjavanje ankete koj</w:t>
      </w:r>
      <w:del w:id="209" w:author="Ljiljana Brkić" w:date="2015-12-09T10:16:00Z">
        <w:r w:rsidDel="00A2184B">
          <w:delText>a</w:delText>
        </w:r>
      </w:del>
      <w:ins w:id="210" w:author="Ljiljana Brkić" w:date="2015-12-09T10:16:00Z">
        <w:r w:rsidR="00A2184B">
          <w:t>eg</w:t>
        </w:r>
      </w:ins>
      <w:r>
        <w:t xml:space="preserve"> je</w:t>
      </w:r>
      <w:ins w:id="211" w:author="Ljiljana Brkić" w:date="2015-12-09T10:16:00Z">
        <w:r w:rsidR="00A2184B">
          <w:t>dinstveno</w:t>
        </w:r>
      </w:ins>
      <w:r>
        <w:t xml:space="preserve"> </w:t>
      </w:r>
      <w:del w:id="212" w:author="Ljiljana Brkić" w:date="2015-12-09T10:16:00Z">
        <w:r w:rsidDel="00A2184B">
          <w:delText xml:space="preserve">određena </w:delText>
        </w:r>
      </w:del>
      <w:ins w:id="213" w:author="Ljiljana Brkić" w:date="2015-12-09T10:16:00Z">
        <w:r w:rsidR="00A2184B">
          <w:t xml:space="preserve">određuje </w:t>
        </w:r>
      </w:ins>
      <w:r>
        <w:t>atribut</w:t>
      </w:r>
      <w:del w:id="214" w:author="Ljiljana Brkić" w:date="2015-12-09T10:16:00Z">
        <w:r w:rsidDel="00A2184B">
          <w:delText>om</w:delText>
        </w:r>
      </w:del>
      <w:r>
        <w:t xml:space="preserve"> </w:t>
      </w:r>
      <w:r>
        <w:rPr>
          <w:b/>
        </w:rPr>
        <w:t xml:space="preserve">idIspunjavanje </w:t>
      </w:r>
      <w:r>
        <w:t xml:space="preserve">(primarni ključ). Atributi </w:t>
      </w:r>
      <w:r>
        <w:rPr>
          <w:b/>
        </w:rPr>
        <w:t xml:space="preserve">longitude </w:t>
      </w:r>
      <w:r>
        <w:t xml:space="preserve">i </w:t>
      </w:r>
      <w:r>
        <w:rPr>
          <w:b/>
        </w:rPr>
        <w:t xml:space="preserve">latitude </w:t>
      </w:r>
      <w:r>
        <w:t xml:space="preserve">određuju geolokaciju određenog ispunjavanja ankete, a </w:t>
      </w:r>
      <w:r>
        <w:rPr>
          <w:b/>
        </w:rPr>
        <w:t>vrijemeIspunjavanje</w:t>
      </w:r>
      <w:r>
        <w:t xml:space="preserve"> predstavlja datum i vrijeme kada je ispunjavanje ankete određeno id-om </w:t>
      </w:r>
      <w:commentRangeStart w:id="215"/>
      <w:del w:id="216" w:author="Marko" w:date="2015-12-15T13:55:00Z">
        <w:r w:rsidDel="008C3A1C">
          <w:delText>završilo</w:delText>
        </w:r>
        <w:commentRangeEnd w:id="215"/>
        <w:r w:rsidR="00A2184B" w:rsidDel="008C3A1C">
          <w:rPr>
            <w:rStyle w:val="CommentReference"/>
          </w:rPr>
          <w:commentReference w:id="215"/>
        </w:r>
      </w:del>
      <w:ins w:id="217" w:author="Marko" w:date="2015-12-15T13:56:00Z">
        <w:r w:rsidR="00DE7F10">
          <w:t>završeno</w:t>
        </w:r>
      </w:ins>
      <w:r>
        <w:t>.</w:t>
      </w:r>
    </w:p>
    <w:p w14:paraId="6FF1E6CB" w14:textId="77777777" w:rsidR="00215655" w:rsidRDefault="00215655">
      <w:pPr>
        <w:ind w:left="765"/>
        <w:jc w:val="both"/>
      </w:pPr>
    </w:p>
    <w:p w14:paraId="2E2FF0CF" w14:textId="77777777" w:rsidR="00215655" w:rsidRDefault="00215655">
      <w:pPr>
        <w:ind w:left="765"/>
        <w:jc w:val="both"/>
      </w:pPr>
    </w:p>
    <w:p w14:paraId="003600CE" w14:textId="77777777" w:rsidR="00215655" w:rsidRDefault="00221AEE">
      <w:pPr>
        <w:ind w:left="765"/>
        <w:jc w:val="both"/>
      </w:pPr>
      <w:r>
        <w:rPr>
          <w:b/>
        </w:rPr>
        <w:t>PITANJE</w:t>
      </w:r>
    </w:p>
    <w:p w14:paraId="32C99CE1" w14:textId="11050FDC" w:rsidR="00215655" w:rsidRDefault="00221AEE">
      <w:pPr>
        <w:ind w:left="765"/>
        <w:jc w:val="both"/>
      </w:pPr>
      <w:r>
        <w:rPr>
          <w:b/>
        </w:rPr>
        <w:tab/>
      </w:r>
      <w:del w:id="218" w:author="Ljiljana Brkić" w:date="2015-12-09T10:17:00Z">
        <w:r w:rsidDel="0092260A">
          <w:delText xml:space="preserve">Relacija </w:delText>
        </w:r>
      </w:del>
      <w:ins w:id="219" w:author="Ljiljana Brkić" w:date="2015-12-09T10:17:00Z">
        <w:r w:rsidR="0092260A">
          <w:t xml:space="preserve">Entitet </w:t>
        </w:r>
      </w:ins>
      <w:r>
        <w:t xml:space="preserve">PITANJE sadrži informacije o pitanjima u anketi. </w:t>
      </w:r>
      <w:r>
        <w:rPr>
          <w:b/>
        </w:rPr>
        <w:t xml:space="preserve">rbrPitanje </w:t>
      </w:r>
      <w:r>
        <w:t xml:space="preserve">označava redni broj pitanja, </w:t>
      </w:r>
      <w:r>
        <w:rPr>
          <w:b/>
        </w:rPr>
        <w:t>tekstPitanje</w:t>
      </w:r>
      <w:r>
        <w:t xml:space="preserve"> označava tekst pitanja, a </w:t>
      </w:r>
      <w:r>
        <w:rPr>
          <w:b/>
        </w:rPr>
        <w:t xml:space="preserve">vlasnikAnketa </w:t>
      </w:r>
      <w:r>
        <w:t xml:space="preserve"> i </w:t>
      </w:r>
      <w:r>
        <w:rPr>
          <w:b/>
        </w:rPr>
        <w:t>vrijemeIzrada</w:t>
      </w:r>
      <w:r>
        <w:t xml:space="preserve"> zajedno s rednim brojem pitanja čini primarni ključ entiteta.</w:t>
      </w:r>
    </w:p>
    <w:p w14:paraId="7B94267F" w14:textId="77777777" w:rsidR="00215655" w:rsidRDefault="00215655">
      <w:pPr>
        <w:ind w:left="765"/>
        <w:jc w:val="both"/>
      </w:pPr>
    </w:p>
    <w:p w14:paraId="7D95DEA7" w14:textId="77777777" w:rsidR="00215655" w:rsidRDefault="00221AEE">
      <w:pPr>
        <w:ind w:left="765"/>
        <w:jc w:val="both"/>
      </w:pPr>
      <w:r>
        <w:rPr>
          <w:b/>
        </w:rPr>
        <w:t>ODGOVOR</w:t>
      </w:r>
    </w:p>
    <w:p w14:paraId="798BAB12" w14:textId="77777777" w:rsidR="00215655" w:rsidRDefault="00221AEE">
      <w:pPr>
        <w:ind w:left="765"/>
        <w:jc w:val="both"/>
      </w:pPr>
      <w:r>
        <w:tab/>
        <w:t xml:space="preserve">Entitet ODGOVOR sadrži informacije o odgovorima na pitanja u anketama. Jedinstveni odgovor na pitanje iz određene ankete čini kombinacija atributa </w:t>
      </w:r>
      <w:r>
        <w:rPr>
          <w:b/>
        </w:rPr>
        <w:t>rbrOdgovor</w:t>
      </w:r>
      <w:r>
        <w:t xml:space="preserve">, </w:t>
      </w:r>
      <w:r>
        <w:rPr>
          <w:b/>
        </w:rPr>
        <w:t>rbrPitanje</w:t>
      </w:r>
      <w:r>
        <w:t xml:space="preserve">, </w:t>
      </w:r>
      <w:r>
        <w:rPr>
          <w:b/>
        </w:rPr>
        <w:t>vlasnikAnketa i vrijemeIzrada</w:t>
      </w:r>
      <w:r>
        <w:t xml:space="preserve">. Atribut </w:t>
      </w:r>
      <w:r>
        <w:rPr>
          <w:b/>
        </w:rPr>
        <w:t>tekstOdgovor</w:t>
      </w:r>
      <w:r>
        <w:t xml:space="preserve"> sadrži tekst pojedinog odgovora.</w:t>
      </w:r>
    </w:p>
    <w:p w14:paraId="7E2EBBDC" w14:textId="77777777" w:rsidR="00215655" w:rsidRDefault="00215655">
      <w:pPr>
        <w:ind w:left="765"/>
        <w:jc w:val="both"/>
      </w:pPr>
    </w:p>
    <w:p w14:paraId="61E9DD88" w14:textId="77777777" w:rsidR="00215655" w:rsidRDefault="00215655">
      <w:pPr>
        <w:spacing w:line="384" w:lineRule="auto"/>
      </w:pPr>
    </w:p>
    <w:p w14:paraId="0BB1E4CE" w14:textId="77777777" w:rsidR="003C6748" w:rsidRDefault="003C6748">
      <w:pPr>
        <w:spacing w:line="384" w:lineRule="auto"/>
        <w:rPr>
          <w:ins w:id="220" w:author="Marko" w:date="2015-12-15T14:05:00Z"/>
          <w:b/>
          <w:sz w:val="36"/>
          <w:szCs w:val="36"/>
        </w:rPr>
      </w:pPr>
    </w:p>
    <w:p w14:paraId="42A37D17" w14:textId="77777777" w:rsidR="003C6748" w:rsidRDefault="003C6748">
      <w:pPr>
        <w:spacing w:line="384" w:lineRule="auto"/>
        <w:rPr>
          <w:ins w:id="221" w:author="Marko" w:date="2015-12-15T14:05:00Z"/>
          <w:b/>
          <w:sz w:val="36"/>
          <w:szCs w:val="36"/>
        </w:rPr>
      </w:pPr>
    </w:p>
    <w:p w14:paraId="1502B56C" w14:textId="77777777" w:rsidR="003C6748" w:rsidRDefault="003C6748">
      <w:pPr>
        <w:spacing w:line="384" w:lineRule="auto"/>
        <w:rPr>
          <w:ins w:id="222" w:author="Marko" w:date="2015-12-15T14:05:00Z"/>
          <w:b/>
          <w:sz w:val="36"/>
          <w:szCs w:val="36"/>
        </w:rPr>
      </w:pPr>
    </w:p>
    <w:p w14:paraId="23F6B073" w14:textId="77777777" w:rsidR="003C6748" w:rsidRDefault="003C6748">
      <w:pPr>
        <w:spacing w:line="384" w:lineRule="auto"/>
        <w:rPr>
          <w:ins w:id="223" w:author="Marko" w:date="2015-12-15T14:05:00Z"/>
          <w:b/>
          <w:sz w:val="36"/>
          <w:szCs w:val="36"/>
        </w:rPr>
      </w:pPr>
    </w:p>
    <w:p w14:paraId="49DBF8CE" w14:textId="77777777" w:rsidR="003C6748" w:rsidRDefault="003C6748">
      <w:pPr>
        <w:spacing w:line="384" w:lineRule="auto"/>
        <w:rPr>
          <w:ins w:id="224" w:author="Marko" w:date="2015-12-15T14:05:00Z"/>
          <w:b/>
          <w:sz w:val="36"/>
          <w:szCs w:val="36"/>
        </w:rPr>
      </w:pPr>
    </w:p>
    <w:p w14:paraId="16E4C630" w14:textId="77777777" w:rsidR="003C6748" w:rsidRDefault="003C6748">
      <w:pPr>
        <w:spacing w:line="384" w:lineRule="auto"/>
        <w:rPr>
          <w:ins w:id="225" w:author="Marko" w:date="2015-12-15T14:05:00Z"/>
          <w:b/>
          <w:sz w:val="36"/>
          <w:szCs w:val="36"/>
        </w:rPr>
      </w:pPr>
    </w:p>
    <w:p w14:paraId="6193E0A0" w14:textId="77777777" w:rsidR="003C6748" w:rsidRDefault="003C6748">
      <w:pPr>
        <w:spacing w:line="384" w:lineRule="auto"/>
        <w:rPr>
          <w:ins w:id="226" w:author="Marko" w:date="2015-12-15T14:05:00Z"/>
          <w:b/>
          <w:sz w:val="36"/>
          <w:szCs w:val="36"/>
        </w:rPr>
      </w:pPr>
    </w:p>
    <w:p w14:paraId="011D3504" w14:textId="77777777" w:rsidR="003C6748" w:rsidRDefault="003C6748">
      <w:pPr>
        <w:spacing w:line="384" w:lineRule="auto"/>
        <w:rPr>
          <w:ins w:id="227" w:author="Marko" w:date="2015-12-15T14:05:00Z"/>
          <w:b/>
          <w:sz w:val="36"/>
          <w:szCs w:val="36"/>
        </w:rPr>
      </w:pPr>
    </w:p>
    <w:p w14:paraId="58879A97" w14:textId="77777777" w:rsidR="003C6748" w:rsidRDefault="003C6748">
      <w:pPr>
        <w:spacing w:line="384" w:lineRule="auto"/>
        <w:rPr>
          <w:ins w:id="228" w:author="Marko" w:date="2015-12-15T14:05:00Z"/>
          <w:b/>
          <w:sz w:val="36"/>
          <w:szCs w:val="36"/>
        </w:rPr>
      </w:pPr>
    </w:p>
    <w:p w14:paraId="65427F47" w14:textId="77777777" w:rsidR="003C6748" w:rsidRDefault="003C6748">
      <w:pPr>
        <w:spacing w:line="384" w:lineRule="auto"/>
        <w:rPr>
          <w:ins w:id="229" w:author="Marko" w:date="2015-12-15T14:05:00Z"/>
          <w:b/>
          <w:sz w:val="36"/>
          <w:szCs w:val="36"/>
        </w:rPr>
      </w:pPr>
    </w:p>
    <w:p w14:paraId="63E498EC" w14:textId="19068DB6" w:rsidR="00215655" w:rsidRPr="00431A59" w:rsidRDefault="00221AEE">
      <w:pPr>
        <w:spacing w:line="384" w:lineRule="auto"/>
        <w:rPr>
          <w:sz w:val="36"/>
          <w:szCs w:val="36"/>
          <w:rPrChange w:id="230" w:author="Marko" w:date="2015-12-15T13:59:00Z">
            <w:rPr/>
          </w:rPrChange>
        </w:rPr>
      </w:pPr>
      <w:del w:id="231" w:author="Marko" w:date="2015-12-15T13:59:00Z">
        <w:r w:rsidRPr="00431A59" w:rsidDel="00431A59">
          <w:rPr>
            <w:b/>
            <w:sz w:val="36"/>
            <w:szCs w:val="36"/>
            <w:rPrChange w:id="232" w:author="Marko" w:date="2015-12-15T13:59:00Z">
              <w:rPr>
                <w:b/>
                <w:sz w:val="24"/>
                <w:szCs w:val="24"/>
              </w:rPr>
            </w:rPrChange>
          </w:rPr>
          <w:delText>VEZE</w:delText>
        </w:r>
      </w:del>
      <w:ins w:id="233" w:author="Marko" w:date="2015-12-15T13:59:00Z">
        <w:r w:rsidR="00431A59" w:rsidRPr="00431A59">
          <w:rPr>
            <w:b/>
            <w:sz w:val="36"/>
            <w:szCs w:val="36"/>
            <w:rPrChange w:id="234" w:author="Marko" w:date="2015-12-15T13:59:00Z">
              <w:rPr>
                <w:b/>
                <w:sz w:val="24"/>
                <w:szCs w:val="24"/>
              </w:rPr>
            </w:rPrChange>
          </w:rPr>
          <w:t>Veze</w:t>
        </w:r>
      </w:ins>
    </w:p>
    <w:p w14:paraId="53CB92DD" w14:textId="77777777" w:rsidR="00215655" w:rsidRDefault="00221AEE">
      <w:pPr>
        <w:pStyle w:val="Heading4"/>
        <w:spacing w:after="240" w:line="384" w:lineRule="auto"/>
        <w:contextualSpacing w:val="0"/>
        <w:jc w:val="both"/>
      </w:pPr>
      <w:bookmarkStart w:id="235" w:name="h.z1dhnpmtbqbg" w:colFirst="0" w:colLast="0"/>
      <w:bookmarkEnd w:id="235"/>
      <w:r>
        <w:rPr>
          <w:noProof/>
          <w:lang w:val="en-GB" w:eastAsia="en-GB"/>
        </w:rPr>
        <w:drawing>
          <wp:inline distT="114300" distB="114300" distL="114300" distR="114300" wp14:anchorId="48A48ECC" wp14:editId="6C070F95">
            <wp:extent cx="6600825" cy="336232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6600825" cy="3362325"/>
                    </a:xfrm>
                    <a:prstGeom prst="rect">
                      <a:avLst/>
                    </a:prstGeom>
                    <a:ln/>
                  </pic:spPr>
                </pic:pic>
              </a:graphicData>
            </a:graphic>
          </wp:inline>
        </w:drawing>
      </w:r>
    </w:p>
    <w:p w14:paraId="43CE0F29" w14:textId="77777777" w:rsidR="00215655" w:rsidRDefault="00215655"/>
    <w:p w14:paraId="532880CB" w14:textId="77777777" w:rsidR="00215655" w:rsidRDefault="00221AEE">
      <w:pPr>
        <w:pStyle w:val="Heading4"/>
        <w:spacing w:after="240" w:line="384" w:lineRule="auto"/>
        <w:contextualSpacing w:val="0"/>
        <w:jc w:val="both"/>
      </w:pPr>
      <w:bookmarkStart w:id="236" w:name="h.awtob5q7p0t5" w:colFirst="0" w:colLast="0"/>
      <w:bookmarkEnd w:id="236"/>
      <w:r>
        <w:t>Veze:</w:t>
      </w:r>
    </w:p>
    <w:p w14:paraId="53E1D0F9" w14:textId="77777777" w:rsidR="00215655" w:rsidRDefault="00221AEE">
      <w:pPr>
        <w:jc w:val="both"/>
      </w:pPr>
      <w:r>
        <w:rPr>
          <w:b/>
          <w:sz w:val="24"/>
          <w:szCs w:val="24"/>
        </w:rPr>
        <w:t>ObavioAnketar</w:t>
      </w:r>
    </w:p>
    <w:p w14:paraId="191AC982" w14:textId="77777777" w:rsidR="00215655" w:rsidRDefault="00221AEE">
      <w:pPr>
        <w:jc w:val="both"/>
      </w:pPr>
      <w:r>
        <w:rPr>
          <w:sz w:val="24"/>
          <w:szCs w:val="24"/>
        </w:rPr>
        <w:tab/>
        <w:t xml:space="preserve">Veza između entiteta KORISNIK i ISPUNJAVANJE u svrhu povezivanja anketara s ispunjavanjem ankete preko ključa </w:t>
      </w:r>
      <w:r>
        <w:rPr>
          <w:b/>
          <w:sz w:val="24"/>
          <w:szCs w:val="24"/>
        </w:rPr>
        <w:t>idIspunjavanje.</w:t>
      </w:r>
    </w:p>
    <w:p w14:paraId="33B14D07" w14:textId="77777777" w:rsidR="00215655" w:rsidRDefault="00215655">
      <w:pPr>
        <w:jc w:val="both"/>
      </w:pPr>
    </w:p>
    <w:p w14:paraId="33E4E65A" w14:textId="77777777" w:rsidR="00215655" w:rsidRDefault="00221AEE">
      <w:pPr>
        <w:jc w:val="both"/>
      </w:pPr>
      <w:r>
        <w:rPr>
          <w:b/>
          <w:sz w:val="24"/>
          <w:szCs w:val="24"/>
        </w:rPr>
        <w:t>SadržiPitanje</w:t>
      </w:r>
    </w:p>
    <w:p w14:paraId="6F65D83E" w14:textId="77777777" w:rsidR="00215655" w:rsidRDefault="00221AEE">
      <w:pPr>
        <w:jc w:val="both"/>
      </w:pPr>
      <w:r>
        <w:rPr>
          <w:b/>
          <w:sz w:val="24"/>
          <w:szCs w:val="24"/>
        </w:rPr>
        <w:tab/>
      </w:r>
      <w:r>
        <w:rPr>
          <w:sz w:val="24"/>
          <w:szCs w:val="24"/>
        </w:rPr>
        <w:t>Povezivanje određene ankete (</w:t>
      </w:r>
      <w:r>
        <w:rPr>
          <w:b/>
          <w:sz w:val="24"/>
          <w:szCs w:val="24"/>
        </w:rPr>
        <w:t>vlasnikAnketa</w:t>
      </w:r>
      <w:r>
        <w:rPr>
          <w:sz w:val="24"/>
          <w:szCs w:val="24"/>
        </w:rPr>
        <w:t xml:space="preserve">, </w:t>
      </w:r>
      <w:r>
        <w:rPr>
          <w:b/>
          <w:sz w:val="24"/>
          <w:szCs w:val="24"/>
        </w:rPr>
        <w:t>vrijemeIzrada</w:t>
      </w:r>
      <w:r>
        <w:rPr>
          <w:sz w:val="24"/>
          <w:szCs w:val="24"/>
        </w:rPr>
        <w:t>) s pitanjima (</w:t>
      </w:r>
      <w:r>
        <w:rPr>
          <w:b/>
          <w:sz w:val="24"/>
          <w:szCs w:val="24"/>
        </w:rPr>
        <w:t>rbrPitanje</w:t>
      </w:r>
      <w:r>
        <w:rPr>
          <w:sz w:val="24"/>
          <w:szCs w:val="24"/>
        </w:rPr>
        <w:t>) iz tablice PITANJE.</w:t>
      </w:r>
    </w:p>
    <w:p w14:paraId="3125C2A7" w14:textId="77777777" w:rsidR="00215655" w:rsidRDefault="00215655">
      <w:pPr>
        <w:jc w:val="both"/>
      </w:pPr>
    </w:p>
    <w:p w14:paraId="10A94B86" w14:textId="77777777" w:rsidR="00215655" w:rsidRDefault="00221AEE">
      <w:pPr>
        <w:jc w:val="both"/>
      </w:pPr>
      <w:r>
        <w:rPr>
          <w:b/>
          <w:sz w:val="24"/>
          <w:szCs w:val="24"/>
        </w:rPr>
        <w:t>SeIspunjava</w:t>
      </w:r>
    </w:p>
    <w:p w14:paraId="49C318C3" w14:textId="77777777" w:rsidR="00215655" w:rsidRDefault="00221AEE">
      <w:pPr>
        <w:jc w:val="both"/>
      </w:pPr>
      <w:r>
        <w:rPr>
          <w:b/>
          <w:sz w:val="24"/>
          <w:szCs w:val="24"/>
        </w:rPr>
        <w:tab/>
      </w:r>
      <w:r>
        <w:rPr>
          <w:sz w:val="24"/>
          <w:szCs w:val="24"/>
        </w:rPr>
        <w:t>Povezivanje ankete s točno jednim ispunjavanjem ankete (</w:t>
      </w:r>
      <w:r>
        <w:rPr>
          <w:b/>
          <w:sz w:val="24"/>
          <w:szCs w:val="24"/>
        </w:rPr>
        <w:t>idIspunjavanja</w:t>
      </w:r>
      <w:r>
        <w:rPr>
          <w:sz w:val="24"/>
          <w:szCs w:val="24"/>
        </w:rPr>
        <w:t>).</w:t>
      </w:r>
    </w:p>
    <w:p w14:paraId="5C99DCCF" w14:textId="77777777" w:rsidR="00215655" w:rsidRDefault="00215655">
      <w:pPr>
        <w:jc w:val="both"/>
      </w:pPr>
    </w:p>
    <w:p w14:paraId="15B8E797" w14:textId="77777777" w:rsidR="00215655" w:rsidRDefault="00221AEE">
      <w:pPr>
        <w:jc w:val="both"/>
      </w:pPr>
      <w:r>
        <w:rPr>
          <w:b/>
          <w:sz w:val="24"/>
          <w:szCs w:val="24"/>
        </w:rPr>
        <w:t>MogućiOdgovor</w:t>
      </w:r>
    </w:p>
    <w:p w14:paraId="71993F07" w14:textId="77777777" w:rsidR="00215655" w:rsidRDefault="00221AEE">
      <w:pPr>
        <w:jc w:val="both"/>
      </w:pPr>
      <w:r>
        <w:rPr>
          <w:b/>
          <w:sz w:val="24"/>
          <w:szCs w:val="24"/>
        </w:rPr>
        <w:tab/>
      </w:r>
      <w:r>
        <w:rPr>
          <w:sz w:val="24"/>
          <w:szCs w:val="24"/>
        </w:rPr>
        <w:t xml:space="preserve">Relacija povezuje pitanje iz točno jedne ankete definirano atributima </w:t>
      </w:r>
      <w:r>
        <w:rPr>
          <w:b/>
          <w:sz w:val="24"/>
          <w:szCs w:val="24"/>
        </w:rPr>
        <w:t>vlasnikAnketa</w:t>
      </w:r>
      <w:r>
        <w:rPr>
          <w:sz w:val="24"/>
          <w:szCs w:val="24"/>
        </w:rPr>
        <w:t xml:space="preserve">, </w:t>
      </w:r>
      <w:r>
        <w:rPr>
          <w:b/>
          <w:sz w:val="24"/>
          <w:szCs w:val="24"/>
        </w:rPr>
        <w:t>vrijemeIzrada</w:t>
      </w:r>
      <w:r>
        <w:rPr>
          <w:sz w:val="24"/>
          <w:szCs w:val="24"/>
        </w:rPr>
        <w:t xml:space="preserve"> i </w:t>
      </w:r>
      <w:r>
        <w:rPr>
          <w:b/>
          <w:sz w:val="24"/>
          <w:szCs w:val="24"/>
        </w:rPr>
        <w:t>rbrPitanje</w:t>
      </w:r>
      <w:r>
        <w:rPr>
          <w:sz w:val="24"/>
          <w:szCs w:val="24"/>
        </w:rPr>
        <w:t xml:space="preserve"> s odgovorima na to pitanje (</w:t>
      </w:r>
      <w:r>
        <w:rPr>
          <w:b/>
          <w:sz w:val="24"/>
          <w:szCs w:val="24"/>
        </w:rPr>
        <w:t>rbrOdgovor</w:t>
      </w:r>
      <w:r>
        <w:rPr>
          <w:sz w:val="24"/>
          <w:szCs w:val="24"/>
        </w:rPr>
        <w:t>).</w:t>
      </w:r>
    </w:p>
    <w:p w14:paraId="1F13F212" w14:textId="77777777" w:rsidR="00215655" w:rsidRDefault="00215655">
      <w:pPr>
        <w:jc w:val="both"/>
      </w:pPr>
    </w:p>
    <w:p w14:paraId="5B3A6033" w14:textId="77777777" w:rsidR="00215655" w:rsidRDefault="00221AEE">
      <w:pPr>
        <w:jc w:val="both"/>
      </w:pPr>
      <w:r>
        <w:rPr>
          <w:b/>
          <w:sz w:val="24"/>
          <w:szCs w:val="24"/>
        </w:rPr>
        <w:t>JeVlasnik</w:t>
      </w:r>
    </w:p>
    <w:p w14:paraId="69895F30" w14:textId="77777777" w:rsidR="00215655" w:rsidRDefault="00221AEE">
      <w:pPr>
        <w:jc w:val="both"/>
      </w:pPr>
      <w:r>
        <w:rPr>
          <w:b/>
          <w:sz w:val="24"/>
          <w:szCs w:val="24"/>
        </w:rPr>
        <w:tab/>
      </w:r>
      <w:r>
        <w:rPr>
          <w:sz w:val="24"/>
          <w:szCs w:val="24"/>
        </w:rPr>
        <w:t>Relacija povezuje anketu s korisnikom koji je kreirao anketu.</w:t>
      </w:r>
    </w:p>
    <w:p w14:paraId="5615AC66" w14:textId="77777777" w:rsidR="00215655" w:rsidRDefault="00215655">
      <w:pPr>
        <w:jc w:val="both"/>
      </w:pPr>
    </w:p>
    <w:p w14:paraId="1883977B" w14:textId="77777777" w:rsidR="00215655" w:rsidRDefault="00221AEE">
      <w:pPr>
        <w:jc w:val="both"/>
      </w:pPr>
      <w:r>
        <w:rPr>
          <w:b/>
          <w:sz w:val="24"/>
          <w:szCs w:val="24"/>
        </w:rPr>
        <w:t>JeAnketar</w:t>
      </w:r>
    </w:p>
    <w:p w14:paraId="0B56F5AC" w14:textId="77777777" w:rsidR="00215655" w:rsidRDefault="00221AEE">
      <w:pPr>
        <w:ind w:firstLine="720"/>
        <w:jc w:val="both"/>
      </w:pPr>
      <w:r>
        <w:rPr>
          <w:sz w:val="24"/>
          <w:szCs w:val="24"/>
        </w:rPr>
        <w:t>Relacija povezuje anketu s korisnikom koji ima pravo provođenja te ankete.</w:t>
      </w:r>
      <w:r>
        <w:rPr>
          <w:b/>
          <w:sz w:val="24"/>
          <w:szCs w:val="24"/>
        </w:rPr>
        <w:tab/>
      </w:r>
    </w:p>
    <w:p w14:paraId="221B6C80" w14:textId="77777777" w:rsidR="00215655" w:rsidRDefault="00215655">
      <w:pPr>
        <w:jc w:val="both"/>
      </w:pPr>
    </w:p>
    <w:p w14:paraId="111E3A01" w14:textId="77777777" w:rsidR="00215655" w:rsidRDefault="00221AEE">
      <w:pPr>
        <w:jc w:val="both"/>
      </w:pPr>
      <w:r>
        <w:rPr>
          <w:b/>
          <w:sz w:val="24"/>
          <w:szCs w:val="24"/>
        </w:rPr>
        <w:t>odabraniOdgovor</w:t>
      </w:r>
    </w:p>
    <w:p w14:paraId="4FA3E120" w14:textId="77777777" w:rsidR="00215655" w:rsidRDefault="00221AEE">
      <w:pPr>
        <w:ind w:firstLine="720"/>
        <w:jc w:val="both"/>
      </w:pPr>
      <w:r>
        <w:rPr>
          <w:sz w:val="24"/>
          <w:szCs w:val="24"/>
        </w:rPr>
        <w:t xml:space="preserve">Povezivanje jednog ispunjavanja ankete i odgovora na pitanja iz točno određene ankete atributima </w:t>
      </w:r>
      <w:r>
        <w:rPr>
          <w:b/>
          <w:sz w:val="24"/>
          <w:szCs w:val="24"/>
        </w:rPr>
        <w:t>idIspunjavanje</w:t>
      </w:r>
      <w:r>
        <w:rPr>
          <w:sz w:val="24"/>
          <w:szCs w:val="24"/>
        </w:rPr>
        <w:t xml:space="preserve">, </w:t>
      </w:r>
      <w:r>
        <w:rPr>
          <w:b/>
          <w:sz w:val="24"/>
          <w:szCs w:val="24"/>
        </w:rPr>
        <w:t>vlasnikAnketa</w:t>
      </w:r>
      <w:r>
        <w:rPr>
          <w:sz w:val="24"/>
          <w:szCs w:val="24"/>
        </w:rPr>
        <w:t xml:space="preserve">, </w:t>
      </w:r>
      <w:r>
        <w:rPr>
          <w:b/>
          <w:sz w:val="24"/>
          <w:szCs w:val="24"/>
        </w:rPr>
        <w:t>vrijemeIzrada</w:t>
      </w:r>
      <w:r>
        <w:rPr>
          <w:sz w:val="24"/>
          <w:szCs w:val="24"/>
        </w:rPr>
        <w:t xml:space="preserve">, </w:t>
      </w:r>
      <w:r>
        <w:rPr>
          <w:b/>
          <w:sz w:val="24"/>
          <w:szCs w:val="24"/>
        </w:rPr>
        <w:t>rbrPitanje</w:t>
      </w:r>
      <w:r>
        <w:rPr>
          <w:sz w:val="24"/>
          <w:szCs w:val="24"/>
        </w:rPr>
        <w:t xml:space="preserve"> i </w:t>
      </w:r>
      <w:r>
        <w:rPr>
          <w:b/>
          <w:sz w:val="24"/>
          <w:szCs w:val="24"/>
        </w:rPr>
        <w:t>rbrOdgovor</w:t>
      </w:r>
      <w:r>
        <w:rPr>
          <w:sz w:val="24"/>
          <w:szCs w:val="24"/>
        </w:rPr>
        <w:t>.</w:t>
      </w:r>
    </w:p>
    <w:p w14:paraId="5D005B45" w14:textId="77777777" w:rsidR="00215655" w:rsidRDefault="00215655">
      <w:pPr>
        <w:spacing w:line="384" w:lineRule="auto"/>
      </w:pPr>
    </w:p>
    <w:p w14:paraId="71BA4D51" w14:textId="77777777" w:rsidR="00215655" w:rsidRDefault="00215655">
      <w:pPr>
        <w:spacing w:line="384" w:lineRule="auto"/>
      </w:pPr>
    </w:p>
    <w:p w14:paraId="133501CF" w14:textId="77777777" w:rsidR="00215655" w:rsidRDefault="00215655">
      <w:pPr>
        <w:spacing w:line="384" w:lineRule="auto"/>
      </w:pPr>
    </w:p>
    <w:p w14:paraId="73930C88" w14:textId="77777777" w:rsidR="00215655" w:rsidRDefault="00215655">
      <w:pPr>
        <w:spacing w:line="384" w:lineRule="auto"/>
      </w:pPr>
    </w:p>
    <w:p w14:paraId="6B54AF4C" w14:textId="77777777" w:rsidR="00215655" w:rsidRDefault="00215655">
      <w:pPr>
        <w:spacing w:line="384" w:lineRule="auto"/>
      </w:pPr>
    </w:p>
    <w:p w14:paraId="2AD5D40C" w14:textId="1B5DEFFA" w:rsidR="00215655" w:rsidRDefault="00221AEE">
      <w:pPr>
        <w:spacing w:line="384" w:lineRule="auto"/>
      </w:pPr>
      <w:del w:id="237" w:author="Marko" w:date="2015-12-15T13:57:00Z">
        <w:r w:rsidDel="00B3570E">
          <w:rPr>
            <w:b/>
            <w:sz w:val="36"/>
            <w:szCs w:val="36"/>
          </w:rPr>
          <w:delText>Relacijski model baze</w:delText>
        </w:r>
      </w:del>
      <w:ins w:id="238" w:author="Marko" w:date="2015-12-15T13:58:00Z">
        <w:r w:rsidR="00E83692">
          <w:rPr>
            <w:b/>
            <w:sz w:val="36"/>
            <w:szCs w:val="36"/>
          </w:rPr>
          <w:t>Relacijski model baze</w:t>
        </w:r>
      </w:ins>
    </w:p>
    <w:p w14:paraId="68349750" w14:textId="77777777" w:rsidR="00215655" w:rsidRDefault="00215655">
      <w:pPr>
        <w:spacing w:line="384" w:lineRule="auto"/>
      </w:pPr>
    </w:p>
    <w:p w14:paraId="449DD8CA" w14:textId="77777777" w:rsidR="00215655" w:rsidRDefault="00215655">
      <w:pPr>
        <w:spacing w:line="384" w:lineRule="auto"/>
      </w:pPr>
    </w:p>
    <w:p w14:paraId="76929977" w14:textId="77777777" w:rsidR="00215655" w:rsidRDefault="00221AEE">
      <w:pPr>
        <w:spacing w:line="384" w:lineRule="auto"/>
        <w:jc w:val="center"/>
      </w:pPr>
      <w:r>
        <w:rPr>
          <w:noProof/>
          <w:lang w:val="en-GB" w:eastAsia="en-GB"/>
        </w:rPr>
        <w:drawing>
          <wp:inline distT="114300" distB="114300" distL="114300" distR="114300" wp14:anchorId="65EDC169" wp14:editId="6D21C3C4">
            <wp:extent cx="4410075" cy="3838575"/>
            <wp:effectExtent l="0" t="0" r="0" b="0"/>
            <wp:docPr id="6" name="image13.png" descr="relacijski_model.png"/>
            <wp:cNvGraphicFramePr/>
            <a:graphic xmlns:a="http://schemas.openxmlformats.org/drawingml/2006/main">
              <a:graphicData uri="http://schemas.openxmlformats.org/drawingml/2006/picture">
                <pic:pic xmlns:pic="http://schemas.openxmlformats.org/drawingml/2006/picture">
                  <pic:nvPicPr>
                    <pic:cNvPr id="0" name="image13.png" descr="relacijski_model.png"/>
                    <pic:cNvPicPr preferRelativeResize="0"/>
                  </pic:nvPicPr>
                  <pic:blipFill>
                    <a:blip r:embed="rId13"/>
                    <a:srcRect/>
                    <a:stretch>
                      <a:fillRect/>
                    </a:stretch>
                  </pic:blipFill>
                  <pic:spPr>
                    <a:xfrm>
                      <a:off x="0" y="0"/>
                      <a:ext cx="4410075" cy="3838575"/>
                    </a:xfrm>
                    <a:prstGeom prst="rect">
                      <a:avLst/>
                    </a:prstGeom>
                    <a:ln/>
                  </pic:spPr>
                </pic:pic>
              </a:graphicData>
            </a:graphic>
          </wp:inline>
        </w:drawing>
      </w:r>
    </w:p>
    <w:p w14:paraId="7116737F" w14:textId="77777777" w:rsidR="00215655" w:rsidRDefault="00215655">
      <w:pPr>
        <w:spacing w:line="384" w:lineRule="auto"/>
        <w:jc w:val="center"/>
      </w:pPr>
    </w:p>
    <w:p w14:paraId="0559C65A" w14:textId="77777777" w:rsidR="00215655" w:rsidDel="003C6748" w:rsidRDefault="00215655">
      <w:pPr>
        <w:spacing w:line="384" w:lineRule="auto"/>
        <w:jc w:val="center"/>
        <w:rPr>
          <w:del w:id="239" w:author="Marko" w:date="2015-12-15T14:06:00Z"/>
        </w:rPr>
      </w:pPr>
    </w:p>
    <w:p w14:paraId="601B1DDF" w14:textId="77777777" w:rsidR="00215655" w:rsidDel="003C6748" w:rsidRDefault="00215655">
      <w:pPr>
        <w:spacing w:line="384" w:lineRule="auto"/>
        <w:jc w:val="center"/>
        <w:rPr>
          <w:del w:id="240" w:author="Marko" w:date="2015-12-15T14:06:00Z"/>
        </w:rPr>
      </w:pPr>
    </w:p>
    <w:p w14:paraId="0B55D02D" w14:textId="77777777" w:rsidR="00215655" w:rsidDel="003C6748" w:rsidRDefault="00215655">
      <w:pPr>
        <w:spacing w:line="384" w:lineRule="auto"/>
        <w:rPr>
          <w:del w:id="241" w:author="Marko" w:date="2015-12-15T14:06:00Z"/>
        </w:rPr>
      </w:pPr>
    </w:p>
    <w:p w14:paraId="762011DB" w14:textId="77777777" w:rsidR="00215655" w:rsidDel="003C6748" w:rsidRDefault="00215655">
      <w:pPr>
        <w:spacing w:line="384" w:lineRule="auto"/>
        <w:rPr>
          <w:del w:id="242" w:author="Marko" w:date="2015-12-15T14:06:00Z"/>
        </w:rPr>
      </w:pPr>
    </w:p>
    <w:p w14:paraId="4759F1A6" w14:textId="77777777" w:rsidR="00215655" w:rsidDel="003C6748" w:rsidRDefault="00215655">
      <w:pPr>
        <w:spacing w:line="384" w:lineRule="auto"/>
        <w:rPr>
          <w:del w:id="243" w:author="Marko" w:date="2015-12-15T14:06:00Z"/>
        </w:rPr>
      </w:pPr>
    </w:p>
    <w:p w14:paraId="60984724" w14:textId="77777777" w:rsidR="00215655" w:rsidDel="003C6748" w:rsidRDefault="00215655">
      <w:pPr>
        <w:spacing w:line="384" w:lineRule="auto"/>
        <w:rPr>
          <w:del w:id="244" w:author="Marko" w:date="2015-12-15T14:06:00Z"/>
        </w:rPr>
      </w:pPr>
    </w:p>
    <w:p w14:paraId="4CEE281D" w14:textId="77777777" w:rsidR="00215655" w:rsidDel="003C6748" w:rsidRDefault="00215655">
      <w:pPr>
        <w:spacing w:line="384" w:lineRule="auto"/>
        <w:rPr>
          <w:del w:id="245" w:author="Marko" w:date="2015-12-15T14:06:00Z"/>
        </w:rPr>
      </w:pPr>
    </w:p>
    <w:p w14:paraId="6785B9EC" w14:textId="77777777" w:rsidR="00215655" w:rsidDel="003C6748" w:rsidRDefault="00215655">
      <w:pPr>
        <w:spacing w:line="384" w:lineRule="auto"/>
        <w:rPr>
          <w:del w:id="246" w:author="Marko" w:date="2015-12-15T14:06:00Z"/>
        </w:rPr>
      </w:pPr>
    </w:p>
    <w:p w14:paraId="103A8753" w14:textId="5597651D" w:rsidR="00215655" w:rsidRPr="00E83692" w:rsidRDefault="00221AEE">
      <w:pPr>
        <w:spacing w:line="384" w:lineRule="auto"/>
        <w:rPr>
          <w:sz w:val="36"/>
          <w:szCs w:val="36"/>
          <w:rPrChange w:id="247" w:author="Marko" w:date="2015-12-15T13:58:00Z">
            <w:rPr/>
          </w:rPrChange>
        </w:rPr>
      </w:pPr>
      <w:commentRangeStart w:id="248"/>
      <w:del w:id="249" w:author="Marko" w:date="2015-12-15T13:57:00Z">
        <w:r w:rsidRPr="00E83692" w:rsidDel="00E83692">
          <w:rPr>
            <w:b/>
            <w:sz w:val="36"/>
            <w:szCs w:val="36"/>
            <w:rPrChange w:id="250" w:author="Marko" w:date="2015-12-15T13:58:00Z">
              <w:rPr>
                <w:b/>
                <w:sz w:val="24"/>
                <w:szCs w:val="24"/>
              </w:rPr>
            </w:rPrChange>
          </w:rPr>
          <w:delText xml:space="preserve">Dijagram stranih </w:delText>
        </w:r>
        <w:commentRangeStart w:id="251"/>
        <w:r w:rsidRPr="00E83692" w:rsidDel="00E83692">
          <w:rPr>
            <w:b/>
            <w:sz w:val="36"/>
            <w:szCs w:val="36"/>
            <w:rPrChange w:id="252" w:author="Marko" w:date="2015-12-15T13:58:00Z">
              <w:rPr>
                <w:b/>
                <w:sz w:val="24"/>
                <w:szCs w:val="24"/>
              </w:rPr>
            </w:rPrChange>
          </w:rPr>
          <w:delText>ključeva</w:delText>
        </w:r>
        <w:commentRangeEnd w:id="248"/>
        <w:r w:rsidR="00252087" w:rsidRPr="00E83692" w:rsidDel="00E83692">
          <w:rPr>
            <w:rStyle w:val="CommentReference"/>
            <w:sz w:val="36"/>
            <w:szCs w:val="36"/>
            <w:rPrChange w:id="253" w:author="Marko" w:date="2015-12-15T13:58:00Z">
              <w:rPr>
                <w:rStyle w:val="CommentReference"/>
              </w:rPr>
            </w:rPrChange>
          </w:rPr>
          <w:commentReference w:id="248"/>
        </w:r>
        <w:commentRangeEnd w:id="251"/>
        <w:r w:rsidR="00F1043F" w:rsidRPr="00E83692" w:rsidDel="00E83692">
          <w:rPr>
            <w:rStyle w:val="CommentReference"/>
            <w:sz w:val="36"/>
            <w:szCs w:val="36"/>
            <w:rPrChange w:id="254" w:author="Marko" w:date="2015-12-15T13:58:00Z">
              <w:rPr>
                <w:rStyle w:val="CommentReference"/>
              </w:rPr>
            </w:rPrChange>
          </w:rPr>
          <w:commentReference w:id="251"/>
        </w:r>
      </w:del>
      <w:ins w:id="255" w:author="Marko" w:date="2015-12-15T13:57:00Z">
        <w:r w:rsidR="00E83692" w:rsidRPr="00E83692">
          <w:rPr>
            <w:b/>
            <w:sz w:val="36"/>
            <w:szCs w:val="36"/>
            <w:rPrChange w:id="256" w:author="Marko" w:date="2015-12-15T13:58:00Z">
              <w:rPr>
                <w:b/>
                <w:sz w:val="24"/>
                <w:szCs w:val="24"/>
              </w:rPr>
            </w:rPrChange>
          </w:rPr>
          <w:t>Dijagram stranih ključeva</w:t>
        </w:r>
      </w:ins>
    </w:p>
    <w:p w14:paraId="306646E8" w14:textId="77777777" w:rsidR="00215655" w:rsidRDefault="00215655">
      <w:pPr>
        <w:spacing w:line="384" w:lineRule="auto"/>
      </w:pPr>
    </w:p>
    <w:p w14:paraId="5EBAFE42" w14:textId="77777777" w:rsidR="00215655" w:rsidRDefault="00221AEE">
      <w:pPr>
        <w:jc w:val="both"/>
      </w:pPr>
      <w:commentRangeStart w:id="257"/>
      <w:r>
        <w:rPr>
          <w:noProof/>
          <w:lang w:val="en-GB" w:eastAsia="en-GB"/>
        </w:rPr>
        <w:drawing>
          <wp:inline distT="114300" distB="114300" distL="114300" distR="114300" wp14:anchorId="43602240" wp14:editId="5A0EC864">
            <wp:extent cx="6657975" cy="3670300"/>
            <wp:effectExtent l="0" t="0" r="0" b="0"/>
            <wp:docPr id="2" name="image08.png" descr="relacijski_model_keys.png"/>
            <wp:cNvGraphicFramePr/>
            <a:graphic xmlns:a="http://schemas.openxmlformats.org/drawingml/2006/main">
              <a:graphicData uri="http://schemas.openxmlformats.org/drawingml/2006/picture">
                <pic:pic xmlns:pic="http://schemas.openxmlformats.org/drawingml/2006/picture">
                  <pic:nvPicPr>
                    <pic:cNvPr id="0" name="image08.png" descr="relacijski_model_keys.png"/>
                    <pic:cNvPicPr preferRelativeResize="0"/>
                  </pic:nvPicPr>
                  <pic:blipFill>
                    <a:blip r:embed="rId14"/>
                    <a:srcRect/>
                    <a:stretch>
                      <a:fillRect/>
                    </a:stretch>
                  </pic:blipFill>
                  <pic:spPr>
                    <a:xfrm>
                      <a:off x="0" y="0"/>
                      <a:ext cx="6657975" cy="3670300"/>
                    </a:xfrm>
                    <a:prstGeom prst="rect">
                      <a:avLst/>
                    </a:prstGeom>
                    <a:ln/>
                  </pic:spPr>
                </pic:pic>
              </a:graphicData>
            </a:graphic>
          </wp:inline>
        </w:drawing>
      </w:r>
      <w:commentRangeEnd w:id="257"/>
      <w:r w:rsidR="00C40CB9">
        <w:rPr>
          <w:rStyle w:val="CommentReference"/>
        </w:rPr>
        <w:commentReference w:id="257"/>
      </w:r>
    </w:p>
    <w:p w14:paraId="46B90ADC" w14:textId="77777777" w:rsidR="00215655" w:rsidRDefault="00215655">
      <w:pPr>
        <w:jc w:val="both"/>
      </w:pPr>
    </w:p>
    <w:p w14:paraId="43E26E71" w14:textId="77777777" w:rsidR="00215655" w:rsidRDefault="00215655">
      <w:pPr>
        <w:jc w:val="both"/>
      </w:pPr>
    </w:p>
    <w:p w14:paraId="60B3BAB1" w14:textId="77777777" w:rsidR="00215655" w:rsidRDefault="00215655">
      <w:pPr>
        <w:jc w:val="both"/>
      </w:pPr>
    </w:p>
    <w:p w14:paraId="0FAB884C" w14:textId="77777777" w:rsidR="008633B6" w:rsidRDefault="008633B6">
      <w:pPr>
        <w:jc w:val="both"/>
        <w:rPr>
          <w:ins w:id="258" w:author="Marko" w:date="2015-12-15T13:57:00Z"/>
          <w:b/>
          <w:sz w:val="24"/>
          <w:szCs w:val="24"/>
        </w:rPr>
      </w:pPr>
    </w:p>
    <w:p w14:paraId="42988DEC" w14:textId="77777777" w:rsidR="008633B6" w:rsidRDefault="008633B6">
      <w:pPr>
        <w:jc w:val="both"/>
        <w:rPr>
          <w:ins w:id="259" w:author="Marko" w:date="2015-12-15T13:57:00Z"/>
          <w:b/>
          <w:sz w:val="24"/>
          <w:szCs w:val="24"/>
        </w:rPr>
      </w:pPr>
    </w:p>
    <w:p w14:paraId="7189670E" w14:textId="77777777" w:rsidR="008633B6" w:rsidRDefault="008633B6">
      <w:pPr>
        <w:jc w:val="both"/>
        <w:rPr>
          <w:ins w:id="260" w:author="Marko" w:date="2015-12-15T13:57:00Z"/>
          <w:b/>
          <w:sz w:val="24"/>
          <w:szCs w:val="24"/>
        </w:rPr>
      </w:pPr>
    </w:p>
    <w:p w14:paraId="3F437980" w14:textId="77777777" w:rsidR="008633B6" w:rsidRDefault="008633B6">
      <w:pPr>
        <w:jc w:val="both"/>
        <w:rPr>
          <w:ins w:id="261" w:author="Marko" w:date="2015-12-15T13:57:00Z"/>
          <w:b/>
          <w:sz w:val="24"/>
          <w:szCs w:val="24"/>
        </w:rPr>
      </w:pPr>
    </w:p>
    <w:p w14:paraId="1A98EF41" w14:textId="77777777" w:rsidR="008633B6" w:rsidRDefault="008633B6">
      <w:pPr>
        <w:jc w:val="both"/>
        <w:rPr>
          <w:ins w:id="262" w:author="Marko" w:date="2015-12-15T13:57:00Z"/>
          <w:b/>
          <w:sz w:val="24"/>
          <w:szCs w:val="24"/>
        </w:rPr>
      </w:pPr>
    </w:p>
    <w:p w14:paraId="781F5C96" w14:textId="77777777" w:rsidR="008633B6" w:rsidRDefault="008633B6">
      <w:pPr>
        <w:jc w:val="both"/>
        <w:rPr>
          <w:ins w:id="263" w:author="Marko" w:date="2015-12-15T13:57:00Z"/>
          <w:b/>
          <w:sz w:val="24"/>
          <w:szCs w:val="24"/>
        </w:rPr>
      </w:pPr>
    </w:p>
    <w:p w14:paraId="662FEDBC" w14:textId="77777777" w:rsidR="008633B6" w:rsidRDefault="008633B6">
      <w:pPr>
        <w:jc w:val="both"/>
        <w:rPr>
          <w:ins w:id="264" w:author="Marko" w:date="2015-12-15T13:57:00Z"/>
          <w:b/>
          <w:sz w:val="24"/>
          <w:szCs w:val="24"/>
        </w:rPr>
      </w:pPr>
    </w:p>
    <w:p w14:paraId="57C04041" w14:textId="77777777" w:rsidR="008633B6" w:rsidRDefault="008633B6">
      <w:pPr>
        <w:jc w:val="both"/>
        <w:rPr>
          <w:ins w:id="265" w:author="Marko" w:date="2015-12-15T13:57:00Z"/>
          <w:b/>
          <w:sz w:val="24"/>
          <w:szCs w:val="24"/>
        </w:rPr>
      </w:pPr>
    </w:p>
    <w:p w14:paraId="056DDA3B" w14:textId="77777777" w:rsidR="008633B6" w:rsidRDefault="008633B6">
      <w:pPr>
        <w:jc w:val="both"/>
        <w:rPr>
          <w:ins w:id="266" w:author="Marko" w:date="2015-12-15T13:57:00Z"/>
          <w:b/>
          <w:sz w:val="24"/>
          <w:szCs w:val="24"/>
        </w:rPr>
      </w:pPr>
    </w:p>
    <w:p w14:paraId="6259AA07" w14:textId="77777777" w:rsidR="008633B6" w:rsidRDefault="008633B6">
      <w:pPr>
        <w:jc w:val="both"/>
        <w:rPr>
          <w:ins w:id="267" w:author="Marko" w:date="2015-12-15T13:57:00Z"/>
          <w:b/>
          <w:sz w:val="24"/>
          <w:szCs w:val="24"/>
        </w:rPr>
      </w:pPr>
    </w:p>
    <w:p w14:paraId="24DCA8E9" w14:textId="77777777" w:rsidR="008633B6" w:rsidRDefault="008633B6">
      <w:pPr>
        <w:jc w:val="both"/>
        <w:rPr>
          <w:ins w:id="268" w:author="Marko" w:date="2015-12-15T13:57:00Z"/>
          <w:b/>
          <w:sz w:val="24"/>
          <w:szCs w:val="24"/>
        </w:rPr>
      </w:pPr>
    </w:p>
    <w:p w14:paraId="4048A85E" w14:textId="77777777" w:rsidR="008633B6" w:rsidRDefault="008633B6">
      <w:pPr>
        <w:jc w:val="both"/>
        <w:rPr>
          <w:ins w:id="269" w:author="Marko" w:date="2015-12-15T13:57:00Z"/>
          <w:b/>
          <w:sz w:val="24"/>
          <w:szCs w:val="24"/>
        </w:rPr>
      </w:pPr>
    </w:p>
    <w:p w14:paraId="3E70010E" w14:textId="77777777" w:rsidR="008633B6" w:rsidRDefault="008633B6">
      <w:pPr>
        <w:jc w:val="both"/>
        <w:rPr>
          <w:ins w:id="270" w:author="Marko" w:date="2015-12-15T13:57:00Z"/>
          <w:b/>
          <w:sz w:val="24"/>
          <w:szCs w:val="24"/>
        </w:rPr>
      </w:pPr>
    </w:p>
    <w:p w14:paraId="4319A5BA" w14:textId="77777777" w:rsidR="003C6748" w:rsidRDefault="003C6748">
      <w:pPr>
        <w:jc w:val="both"/>
        <w:rPr>
          <w:ins w:id="271" w:author="Marko" w:date="2015-12-15T14:06:00Z"/>
          <w:b/>
          <w:sz w:val="24"/>
          <w:szCs w:val="24"/>
        </w:rPr>
      </w:pPr>
    </w:p>
    <w:p w14:paraId="49F7AFBB" w14:textId="77777777" w:rsidR="003C6748" w:rsidRDefault="003C6748">
      <w:pPr>
        <w:jc w:val="both"/>
        <w:rPr>
          <w:ins w:id="272" w:author="Marko" w:date="2015-12-15T14:06:00Z"/>
          <w:b/>
          <w:sz w:val="24"/>
          <w:szCs w:val="24"/>
        </w:rPr>
      </w:pPr>
    </w:p>
    <w:p w14:paraId="3E1D66A2" w14:textId="77777777" w:rsidR="003C6748" w:rsidRDefault="003C6748">
      <w:pPr>
        <w:jc w:val="both"/>
        <w:rPr>
          <w:ins w:id="273" w:author="Marko" w:date="2015-12-15T14:06:00Z"/>
          <w:b/>
          <w:sz w:val="24"/>
          <w:szCs w:val="24"/>
        </w:rPr>
      </w:pPr>
    </w:p>
    <w:p w14:paraId="6A0E09BD" w14:textId="54D5F43B" w:rsidR="00215655" w:rsidRPr="003C6748" w:rsidRDefault="00221AEE">
      <w:pPr>
        <w:jc w:val="both"/>
        <w:rPr>
          <w:sz w:val="36"/>
          <w:szCs w:val="36"/>
          <w:rPrChange w:id="274" w:author="Marko" w:date="2015-12-15T14:06:00Z">
            <w:rPr/>
          </w:rPrChange>
        </w:rPr>
      </w:pPr>
      <w:del w:id="275" w:author="Marko" w:date="2015-12-15T14:06:00Z">
        <w:r w:rsidRPr="003C6748" w:rsidDel="003C6748">
          <w:rPr>
            <w:b/>
            <w:sz w:val="36"/>
            <w:szCs w:val="36"/>
            <w:rPrChange w:id="276" w:author="Marko" w:date="2015-12-15T14:06:00Z">
              <w:rPr>
                <w:b/>
                <w:sz w:val="24"/>
                <w:szCs w:val="24"/>
              </w:rPr>
            </w:rPrChange>
          </w:rPr>
          <w:delText>RELACIJE</w:delText>
        </w:r>
      </w:del>
      <w:ins w:id="277" w:author="Marko" w:date="2015-12-15T14:06:00Z">
        <w:r w:rsidR="003C6748" w:rsidRPr="003C6748">
          <w:rPr>
            <w:b/>
            <w:sz w:val="36"/>
            <w:szCs w:val="36"/>
            <w:rPrChange w:id="278" w:author="Marko" w:date="2015-12-15T14:06:00Z">
              <w:rPr>
                <w:b/>
                <w:sz w:val="24"/>
                <w:szCs w:val="24"/>
              </w:rPr>
            </w:rPrChange>
          </w:rPr>
          <w:t>Relacije</w:t>
        </w:r>
      </w:ins>
    </w:p>
    <w:p w14:paraId="37989803" w14:textId="77777777" w:rsidR="00215655" w:rsidRDefault="00215655">
      <w:pPr>
        <w:spacing w:line="384" w:lineRule="auto"/>
      </w:pPr>
    </w:p>
    <w:p w14:paraId="740C8AB2" w14:textId="77777777" w:rsidR="00215655" w:rsidRDefault="00215655">
      <w:pPr>
        <w:spacing w:line="384" w:lineRule="auto"/>
      </w:pPr>
    </w:p>
    <w:p w14:paraId="2031C62D" w14:textId="77777777" w:rsidR="00215655" w:rsidRDefault="00221AEE">
      <w:r>
        <w:t>CREATE TABLE korisnik</w:t>
      </w:r>
    </w:p>
    <w:p w14:paraId="308C7B66" w14:textId="77777777" w:rsidR="00215655" w:rsidRDefault="00221AEE">
      <w:r>
        <w:t xml:space="preserve">    (</w:t>
      </w:r>
    </w:p>
    <w:p w14:paraId="1866C3BC" w14:textId="77777777" w:rsidR="00215655" w:rsidRDefault="00221AEE">
      <w:r>
        <w:t xml:space="preserve">      korisnickoIme CHAR(40)</w:t>
      </w:r>
    </w:p>
    <w:p w14:paraId="396FC84E" w14:textId="77777777" w:rsidR="00215655" w:rsidRDefault="00221AEE">
      <w:r>
        <w:t xml:space="preserve">    , ime                 CHAR(20)</w:t>
      </w:r>
    </w:p>
    <w:p w14:paraId="10643D58" w14:textId="77777777" w:rsidR="00215655" w:rsidRDefault="00221AEE">
      <w:r>
        <w:t xml:space="preserve">    , prezime   </w:t>
      </w:r>
      <w:r>
        <w:tab/>
        <w:t xml:space="preserve">      CHAR(20)</w:t>
      </w:r>
    </w:p>
    <w:p w14:paraId="709206BF" w14:textId="77777777" w:rsidR="00215655" w:rsidRDefault="00221AEE">
      <w:r>
        <w:t xml:space="preserve">    , email               CHAR(40) UNIQUE</w:t>
      </w:r>
    </w:p>
    <w:p w14:paraId="2D19CCEB" w14:textId="77777777" w:rsidR="00215655" w:rsidRDefault="00221AEE">
      <w:r>
        <w:t xml:space="preserve">    , lozinka   </w:t>
      </w:r>
      <w:r>
        <w:tab/>
        <w:t xml:space="preserve">      CHAR(40) NOT NULL</w:t>
      </w:r>
    </w:p>
    <w:p w14:paraId="51D70CD7" w14:textId="77777777" w:rsidR="00215655" w:rsidRDefault="00221AEE">
      <w:r>
        <w:t xml:space="preserve">    , razinaPrava     SMALLINT CHECK (razinaPrava BETWEEN 0 and 2)</w:t>
      </w:r>
    </w:p>
    <w:p w14:paraId="42147A28" w14:textId="77777777" w:rsidR="00215655" w:rsidRDefault="00221AEE">
      <w:r>
        <w:t xml:space="preserve">    , aktivan   </w:t>
      </w:r>
      <w:r>
        <w:tab/>
        <w:t xml:space="preserve">       BOOLEAN DEFAULT TRUE</w:t>
      </w:r>
    </w:p>
    <w:p w14:paraId="269F3982" w14:textId="77777777" w:rsidR="00215655" w:rsidRDefault="00221AEE">
      <w:r>
        <w:t xml:space="preserve">    , </w:t>
      </w:r>
      <w:commentRangeStart w:id="279"/>
      <w:r>
        <w:t>PRIMARY KEY (korisnickoIme)</w:t>
      </w:r>
      <w:commentRangeEnd w:id="279"/>
      <w:r w:rsidR="003A3846">
        <w:rPr>
          <w:rStyle w:val="CommentReference"/>
        </w:rPr>
        <w:commentReference w:id="279"/>
      </w:r>
    </w:p>
    <w:p w14:paraId="456DF60F" w14:textId="77777777" w:rsidR="00215655" w:rsidRDefault="00221AEE">
      <w:r>
        <w:t xml:space="preserve">    );</w:t>
      </w:r>
    </w:p>
    <w:p w14:paraId="26858261" w14:textId="77777777" w:rsidR="00215655" w:rsidRDefault="00221AEE">
      <w:r>
        <w:t xml:space="preserve">    </w:t>
      </w:r>
    </w:p>
    <w:p w14:paraId="6AE7906A" w14:textId="77777777" w:rsidR="00215655" w:rsidRDefault="00215655"/>
    <w:p w14:paraId="509C0FCB" w14:textId="77777777" w:rsidR="00215655" w:rsidRDefault="00215655"/>
    <w:p w14:paraId="0E16BE22" w14:textId="77777777" w:rsidR="00215655" w:rsidRDefault="00221AEE">
      <w:r>
        <w:t>CREATE TABLE anketa</w:t>
      </w:r>
    </w:p>
    <w:p w14:paraId="1988DA99" w14:textId="77777777" w:rsidR="00215655" w:rsidRDefault="00221AEE">
      <w:r>
        <w:t xml:space="preserve">    (</w:t>
      </w:r>
    </w:p>
    <w:p w14:paraId="3236D48F" w14:textId="77777777" w:rsidR="00215655" w:rsidRDefault="00221AEE">
      <w:r>
        <w:t xml:space="preserve">      vlasnikAnketa CHAR(40)</w:t>
      </w:r>
    </w:p>
    <w:p w14:paraId="7C853588" w14:textId="77777777" w:rsidR="00215655" w:rsidRDefault="00221AEE">
      <w:r>
        <w:t xml:space="preserve">    , vrijemeIzrada  TIMESTAMP</w:t>
      </w:r>
    </w:p>
    <w:p w14:paraId="1D639C78" w14:textId="77777777" w:rsidR="00215655" w:rsidRDefault="00221AEE">
      <w:r>
        <w:t xml:space="preserve">    , nazivAnketa    CHAR(20)</w:t>
      </w:r>
    </w:p>
    <w:p w14:paraId="11765707" w14:textId="77777777" w:rsidR="00215655" w:rsidRDefault="00221AEE">
      <w:r>
        <w:t xml:space="preserve">    , opisAnketa      CHAR(200)</w:t>
      </w:r>
    </w:p>
    <w:p w14:paraId="03F55A33" w14:textId="77777777" w:rsidR="00215655" w:rsidRDefault="00221AEE">
      <w:r>
        <w:t xml:space="preserve">    , jePrivatna        BOOLEAN DEFAULT TRUE</w:t>
      </w:r>
    </w:p>
    <w:p w14:paraId="769201E8" w14:textId="77777777" w:rsidR="00215655" w:rsidRDefault="00221AEE">
      <w:r>
        <w:t xml:space="preserve">    , aktivnaOd        TIME NOT NULL</w:t>
      </w:r>
    </w:p>
    <w:p w14:paraId="5A602800" w14:textId="77777777" w:rsidR="00215655" w:rsidRDefault="00221AEE">
      <w:r>
        <w:t xml:space="preserve">    , aktivnaDo        TIME NOT NULL</w:t>
      </w:r>
    </w:p>
    <w:p w14:paraId="35EB789E" w14:textId="77777777" w:rsidR="00215655" w:rsidRDefault="00221AEE">
      <w:r>
        <w:t xml:space="preserve">    , PRIMARY KEY (vlasnikAnketa, vrijemeIzrada)</w:t>
      </w:r>
    </w:p>
    <w:p w14:paraId="257F1F77" w14:textId="77777777" w:rsidR="00215655" w:rsidRDefault="00221AEE">
      <w:r>
        <w:t xml:space="preserve">    , FOREIGN KEY (vlasnikAnketa)</w:t>
      </w:r>
    </w:p>
    <w:p w14:paraId="18E6D872" w14:textId="77777777" w:rsidR="00215655" w:rsidRDefault="00221AEE">
      <w:r>
        <w:t xml:space="preserve">      REFERENCES korisnik (korisnickoIme)</w:t>
      </w:r>
    </w:p>
    <w:p w14:paraId="6B0A5A70" w14:textId="77777777" w:rsidR="00215655" w:rsidRDefault="00221AEE">
      <w:r>
        <w:t xml:space="preserve">    );</w:t>
      </w:r>
    </w:p>
    <w:p w14:paraId="073C7067" w14:textId="77777777" w:rsidR="00215655" w:rsidRDefault="00221AEE">
      <w:r>
        <w:t xml:space="preserve">    </w:t>
      </w:r>
    </w:p>
    <w:p w14:paraId="34B0E0AE" w14:textId="77777777" w:rsidR="00215655" w:rsidRDefault="00215655"/>
    <w:p w14:paraId="00A85512" w14:textId="77777777" w:rsidR="00215655" w:rsidRDefault="00221AEE">
      <w:r>
        <w:t>CREATE TABLE pitanje</w:t>
      </w:r>
    </w:p>
    <w:p w14:paraId="54D44F8E" w14:textId="77777777" w:rsidR="00215655" w:rsidRDefault="00221AEE">
      <w:r>
        <w:t xml:space="preserve">    (</w:t>
      </w:r>
    </w:p>
    <w:p w14:paraId="6FFCE761" w14:textId="77777777" w:rsidR="00215655" w:rsidRDefault="00221AEE">
      <w:r>
        <w:t xml:space="preserve">      vlasnikAnketa CHAR(40)</w:t>
      </w:r>
    </w:p>
    <w:p w14:paraId="54457603" w14:textId="77777777" w:rsidR="00215655" w:rsidRDefault="00221AEE">
      <w:r>
        <w:t xml:space="preserve">    , vrijemeIzrada TIMESTAMP</w:t>
      </w:r>
    </w:p>
    <w:p w14:paraId="07CD4203" w14:textId="77777777" w:rsidR="00215655" w:rsidRDefault="00221AEE">
      <w:r>
        <w:t xml:space="preserve">    , rbrPitanje       SMALLINT</w:t>
      </w:r>
    </w:p>
    <w:p w14:paraId="686A164C" w14:textId="77777777" w:rsidR="00215655" w:rsidRDefault="00221AEE">
      <w:r>
        <w:t xml:space="preserve">    , tekstPitanje    CHAR(200)</w:t>
      </w:r>
    </w:p>
    <w:p w14:paraId="48E65E11" w14:textId="77777777" w:rsidR="00215655" w:rsidRDefault="00221AEE">
      <w:r>
        <w:t xml:space="preserve">    , PRIMARY KEY (vlasnikAnketa, vrijemeIzrada, rbrPitanje)</w:t>
      </w:r>
    </w:p>
    <w:p w14:paraId="48B380B3" w14:textId="77777777" w:rsidR="00215655" w:rsidRDefault="00221AEE">
      <w:r>
        <w:t xml:space="preserve">    , FOREIGN KEY (vlasnikAnketa, vrijemeIzrada)</w:t>
      </w:r>
    </w:p>
    <w:p w14:paraId="295D3AA8" w14:textId="77777777" w:rsidR="00215655" w:rsidRDefault="00221AEE">
      <w:r>
        <w:t xml:space="preserve">      REFERENCES anketa (vlasnikAnketa, vrijemeIzrada)</w:t>
      </w:r>
    </w:p>
    <w:p w14:paraId="789FFA85" w14:textId="77777777" w:rsidR="00215655" w:rsidRDefault="00221AEE">
      <w:r>
        <w:t xml:space="preserve">    );</w:t>
      </w:r>
    </w:p>
    <w:p w14:paraId="2C5AC910" w14:textId="77777777" w:rsidR="00215655" w:rsidRDefault="00215655"/>
    <w:p w14:paraId="31E03152" w14:textId="77777777" w:rsidR="00215655" w:rsidRDefault="00215655"/>
    <w:p w14:paraId="00D0EDB6" w14:textId="77777777" w:rsidR="00215655" w:rsidRDefault="00221AEE">
      <w:r>
        <w:t xml:space="preserve">    </w:t>
      </w:r>
    </w:p>
    <w:p w14:paraId="6A3C0734" w14:textId="77777777" w:rsidR="00215655" w:rsidRDefault="00221AEE">
      <w:r>
        <w:t>CREATE TABLE odgovor</w:t>
      </w:r>
    </w:p>
    <w:p w14:paraId="1BED368D" w14:textId="77777777" w:rsidR="00215655" w:rsidRDefault="00221AEE">
      <w:r>
        <w:t xml:space="preserve">    (</w:t>
      </w:r>
    </w:p>
    <w:p w14:paraId="76528A4C" w14:textId="77777777" w:rsidR="00215655" w:rsidRDefault="00221AEE">
      <w:r>
        <w:t xml:space="preserve">      vlasnikAnketa CHAR(40)</w:t>
      </w:r>
    </w:p>
    <w:p w14:paraId="579085F6" w14:textId="77777777" w:rsidR="00215655" w:rsidRDefault="00221AEE">
      <w:r>
        <w:t xml:space="preserve">    , vrijemeIzrada  TIMESTAMP</w:t>
      </w:r>
    </w:p>
    <w:p w14:paraId="5E700E0D" w14:textId="77777777" w:rsidR="00215655" w:rsidRDefault="00221AEE">
      <w:r>
        <w:t xml:space="preserve">    , rbrPitanje         SMALLINT</w:t>
      </w:r>
    </w:p>
    <w:p w14:paraId="0BD7E0D8" w14:textId="77777777" w:rsidR="00215655" w:rsidRDefault="00221AEE">
      <w:r>
        <w:t xml:space="preserve">    , rbrOdgovor      SMALLINT</w:t>
      </w:r>
    </w:p>
    <w:p w14:paraId="73D962F5" w14:textId="77777777" w:rsidR="00215655" w:rsidRDefault="00221AEE">
      <w:r>
        <w:t xml:space="preserve">    , tekstOdgovor    CHAR(200)</w:t>
      </w:r>
    </w:p>
    <w:p w14:paraId="75B63C73" w14:textId="77777777" w:rsidR="00215655" w:rsidRDefault="00221AEE">
      <w:r>
        <w:t xml:space="preserve">    , PRIMARY KEY (vlasnikAnketa, vrijemeIzrada, rbrPitanje, rbrOdgovor)</w:t>
      </w:r>
    </w:p>
    <w:p w14:paraId="6B39F3E6" w14:textId="77777777" w:rsidR="00215655" w:rsidRDefault="00221AEE">
      <w:r>
        <w:t xml:space="preserve">    , FOREIGN KEY (vlasnikAnketa, vrijemeIzrada, rbrPitanje)</w:t>
      </w:r>
    </w:p>
    <w:p w14:paraId="294E9C97" w14:textId="77777777" w:rsidR="00215655" w:rsidRDefault="00221AEE">
      <w:r>
        <w:t xml:space="preserve">      REFERENCES pitanje (vlasnikAnketa, vrijemeIzrada, rbrPitanje)</w:t>
      </w:r>
    </w:p>
    <w:p w14:paraId="47DA2532" w14:textId="77777777" w:rsidR="00215655" w:rsidRDefault="00221AEE">
      <w:r>
        <w:t xml:space="preserve">    );</w:t>
      </w:r>
    </w:p>
    <w:p w14:paraId="16D1CEED" w14:textId="77777777" w:rsidR="00215655" w:rsidRDefault="00215655"/>
    <w:p w14:paraId="09FC12D2" w14:textId="77777777" w:rsidR="00215655" w:rsidRDefault="00221AEE">
      <w:r>
        <w:t xml:space="preserve">      </w:t>
      </w:r>
    </w:p>
    <w:p w14:paraId="266AC906" w14:textId="77777777" w:rsidR="00215655" w:rsidRDefault="00215655"/>
    <w:p w14:paraId="69AEB0A3" w14:textId="77777777" w:rsidR="00215655" w:rsidRDefault="00215655"/>
    <w:p w14:paraId="6DBB45AA" w14:textId="77777777" w:rsidR="00215655" w:rsidRDefault="00221AEE">
      <w:r>
        <w:t>CREATE TABLE ispunjavanje</w:t>
      </w:r>
    </w:p>
    <w:p w14:paraId="446C6C8A" w14:textId="77777777" w:rsidR="00215655" w:rsidRDefault="00221AEE">
      <w:r>
        <w:t xml:space="preserve">    (</w:t>
      </w:r>
    </w:p>
    <w:p w14:paraId="0E8CC5A0" w14:textId="77777777" w:rsidR="00215655" w:rsidRDefault="00221AEE">
      <w:r>
        <w:t xml:space="preserve">      idIspunjavanje          INTEGER</w:t>
      </w:r>
    </w:p>
    <w:p w14:paraId="49863649" w14:textId="77777777" w:rsidR="00215655" w:rsidRDefault="00221AEE">
      <w:r>
        <w:t xml:space="preserve">    , imeAnketar   </w:t>
      </w:r>
      <w:r>
        <w:tab/>
        <w:t xml:space="preserve">    CHAR(40) NOT NULL</w:t>
      </w:r>
    </w:p>
    <w:p w14:paraId="3CDD59F9" w14:textId="77777777" w:rsidR="00215655" w:rsidRDefault="00221AEE">
      <w:r>
        <w:t xml:space="preserve">    , vlasnikAnketa   </w:t>
      </w:r>
      <w:r>
        <w:tab/>
        <w:t xml:space="preserve">    CHAR(40) NOT NULL</w:t>
      </w:r>
    </w:p>
    <w:p w14:paraId="12D17BED" w14:textId="77777777" w:rsidR="00215655" w:rsidRDefault="00221AEE">
      <w:r>
        <w:t xml:space="preserve">    , vrijemeIzrada   </w:t>
      </w:r>
      <w:r>
        <w:tab/>
        <w:t xml:space="preserve">    TIMESTAMP NOT NULL</w:t>
      </w:r>
    </w:p>
    <w:p w14:paraId="098BFE1B" w14:textId="77777777" w:rsidR="00215655" w:rsidRDefault="00221AEE">
      <w:r>
        <w:t xml:space="preserve">    , vrijemeIspunjavanja TIME</w:t>
      </w:r>
    </w:p>
    <w:p w14:paraId="5A9FFE77" w14:textId="77777777" w:rsidR="00215655" w:rsidRDefault="00221AEE">
      <w:r>
        <w:t xml:space="preserve">    , longitude     </w:t>
      </w:r>
      <w:r>
        <w:tab/>
        <w:t xml:space="preserve">    FLOAT</w:t>
      </w:r>
    </w:p>
    <w:p w14:paraId="46F1FEF6" w14:textId="77777777" w:rsidR="00215655" w:rsidRDefault="00221AEE">
      <w:r>
        <w:t xml:space="preserve">    , latitude   </w:t>
      </w:r>
      <w:r>
        <w:tab/>
      </w:r>
      <w:r>
        <w:tab/>
        <w:t xml:space="preserve">    FLOAT</w:t>
      </w:r>
    </w:p>
    <w:p w14:paraId="4CCEF424" w14:textId="77777777" w:rsidR="00215655" w:rsidRDefault="00221AEE">
      <w:r>
        <w:t xml:space="preserve">    , PRIMARY KEY (idIspunjavanje)</w:t>
      </w:r>
    </w:p>
    <w:p w14:paraId="3A78DB93" w14:textId="77777777" w:rsidR="00215655" w:rsidRDefault="00221AEE">
      <w:r>
        <w:t xml:space="preserve">    , FOREIGN KEY (imeAnketar) REFERENCES korisnik (korisnickoIme)</w:t>
      </w:r>
    </w:p>
    <w:p w14:paraId="498C6FB7" w14:textId="77777777" w:rsidR="00215655" w:rsidRDefault="00221AEE">
      <w:r>
        <w:t xml:space="preserve">    , FOREIGN KEY (vlasnikAnketa, vrijemeIzrada) REFERENCES anketa (vlasnikAnketa, vrijemeIzrada)</w:t>
      </w:r>
    </w:p>
    <w:p w14:paraId="2BA6AD1A" w14:textId="77777777" w:rsidR="00215655" w:rsidRDefault="00221AEE">
      <w:r>
        <w:t xml:space="preserve">    );</w:t>
      </w:r>
    </w:p>
    <w:p w14:paraId="344B8E52" w14:textId="77777777" w:rsidR="00215655" w:rsidRDefault="00215655"/>
    <w:p w14:paraId="519FAB64" w14:textId="77777777" w:rsidR="00215655" w:rsidRDefault="00221AEE">
      <w:r>
        <w:t xml:space="preserve">    </w:t>
      </w:r>
    </w:p>
    <w:p w14:paraId="757EFFBB" w14:textId="77777777" w:rsidR="00215655" w:rsidRDefault="00221AEE">
      <w:r>
        <w:lastRenderedPageBreak/>
        <w:t>CREATE TABLE jeAnketar</w:t>
      </w:r>
    </w:p>
    <w:p w14:paraId="2425920F" w14:textId="77777777" w:rsidR="00215655" w:rsidRDefault="00221AEE">
      <w:r>
        <w:t xml:space="preserve">    (</w:t>
      </w:r>
    </w:p>
    <w:p w14:paraId="50611D4B" w14:textId="77777777" w:rsidR="00215655" w:rsidRDefault="00221AEE">
      <w:r>
        <w:t xml:space="preserve">      vlasnikAnketa CHAR(40)</w:t>
      </w:r>
    </w:p>
    <w:p w14:paraId="38ADA9E7" w14:textId="77777777" w:rsidR="00215655" w:rsidRDefault="00221AEE">
      <w:r>
        <w:t xml:space="preserve">    , vrijemeIzrada TIMESTAMP</w:t>
      </w:r>
    </w:p>
    <w:p w14:paraId="795BCCB8" w14:textId="77777777" w:rsidR="00215655" w:rsidRDefault="00221AEE">
      <w:r>
        <w:t xml:space="preserve">    , imeAnketar    CHAR(40)</w:t>
      </w:r>
    </w:p>
    <w:p w14:paraId="51C9ABD3" w14:textId="77777777" w:rsidR="00215655" w:rsidRDefault="00221AEE">
      <w:r>
        <w:t xml:space="preserve">    , PRIMARY KEY (vlasnikAnketa, vrijemeIzrada, imeAnketar)</w:t>
      </w:r>
    </w:p>
    <w:p w14:paraId="40D19698" w14:textId="77777777" w:rsidR="00215655" w:rsidRDefault="00221AEE">
      <w:r>
        <w:t xml:space="preserve">    , FOREIGN KEY (imeAnketar)</w:t>
      </w:r>
    </w:p>
    <w:p w14:paraId="438B0FFF" w14:textId="77777777" w:rsidR="00215655" w:rsidRDefault="00221AEE">
      <w:r>
        <w:t xml:space="preserve">      REFERENCES korisnik (korisnickoIme)</w:t>
      </w:r>
    </w:p>
    <w:p w14:paraId="48F18E1E" w14:textId="77777777" w:rsidR="00215655" w:rsidRDefault="00221AEE">
      <w:r>
        <w:t xml:space="preserve">    , FOREIGN KEY (vlasnikAnketa, vrijemeIzrada)</w:t>
      </w:r>
    </w:p>
    <w:p w14:paraId="75E5DEA0" w14:textId="77777777" w:rsidR="00215655" w:rsidRDefault="00221AEE">
      <w:r>
        <w:t xml:space="preserve">      REFERENCES anketa (vlasnikAnketa, vrijemeIzrada)</w:t>
      </w:r>
    </w:p>
    <w:p w14:paraId="0E9A9624" w14:textId="77777777" w:rsidR="00215655" w:rsidRDefault="00221AEE">
      <w:r>
        <w:t xml:space="preserve">    );</w:t>
      </w:r>
    </w:p>
    <w:p w14:paraId="5B7E99D9" w14:textId="77777777" w:rsidR="00215655" w:rsidRDefault="00215655"/>
    <w:p w14:paraId="22E11192" w14:textId="77777777" w:rsidR="00215655" w:rsidRDefault="00221AEE">
      <w:r>
        <w:t xml:space="preserve">      </w:t>
      </w:r>
    </w:p>
    <w:p w14:paraId="2F6BCB8E" w14:textId="77777777" w:rsidR="00215655" w:rsidRDefault="00221AEE">
      <w:r>
        <w:t>CREATE TABLE odabraniOdgovor</w:t>
      </w:r>
    </w:p>
    <w:p w14:paraId="556CE54B" w14:textId="77777777" w:rsidR="00215655" w:rsidRDefault="00221AEE">
      <w:r>
        <w:t xml:space="preserve">    (</w:t>
      </w:r>
    </w:p>
    <w:p w14:paraId="4DA55EDD" w14:textId="77777777" w:rsidR="00215655" w:rsidRDefault="00221AEE">
      <w:r>
        <w:t xml:space="preserve">      idIspunjavanje INTEGER</w:t>
      </w:r>
    </w:p>
    <w:p w14:paraId="5C351E59" w14:textId="77777777" w:rsidR="00215655" w:rsidRDefault="00221AEE">
      <w:r>
        <w:t xml:space="preserve">    , vlasnikAnketa  CHAR(40)</w:t>
      </w:r>
    </w:p>
    <w:p w14:paraId="7CDA22E8" w14:textId="77777777" w:rsidR="00215655" w:rsidRDefault="00221AEE">
      <w:r>
        <w:t xml:space="preserve">    , vrijemeIzrada  TIMESTAMP</w:t>
      </w:r>
    </w:p>
    <w:p w14:paraId="577A11AB" w14:textId="77777777" w:rsidR="00215655" w:rsidRDefault="00221AEE">
      <w:r>
        <w:t xml:space="preserve">    , rbrPitanje        SMALLINT</w:t>
      </w:r>
    </w:p>
    <w:p w14:paraId="0104C2D6" w14:textId="77777777" w:rsidR="00215655" w:rsidRDefault="00221AEE">
      <w:r>
        <w:t xml:space="preserve">    , rbrOdgovor     SMALLINT</w:t>
      </w:r>
    </w:p>
    <w:p w14:paraId="2EB34CEE" w14:textId="77777777" w:rsidR="00215655" w:rsidRDefault="00221AEE">
      <w:r>
        <w:t xml:space="preserve">    , PRIMARY KEY (idIspunjavanje, vlasnikAnketa, vrijemeIzrada, rbrPitanje, rbrOdgovor)</w:t>
      </w:r>
    </w:p>
    <w:p w14:paraId="2F9B215A" w14:textId="77777777" w:rsidR="00215655" w:rsidRDefault="00221AEE">
      <w:r>
        <w:t xml:space="preserve">    , FOREIGN KEY (idIspunjavanje)</w:t>
      </w:r>
    </w:p>
    <w:p w14:paraId="6D5B4555" w14:textId="77777777" w:rsidR="00215655" w:rsidRDefault="00221AEE">
      <w:r>
        <w:t xml:space="preserve">      REFERENCES ispunjavanje (idIspunjavanje)</w:t>
      </w:r>
    </w:p>
    <w:p w14:paraId="617FC8F2" w14:textId="77777777" w:rsidR="00215655" w:rsidRDefault="00221AEE">
      <w:r>
        <w:t xml:space="preserve">    , FOREIGN KEY (vlasnikAnketa, vrijemeIzrada, rbrPitanje, rbrOdgovor)</w:t>
      </w:r>
    </w:p>
    <w:p w14:paraId="7E4CE645" w14:textId="77777777" w:rsidR="00215655" w:rsidRDefault="00221AEE">
      <w:r>
        <w:t xml:space="preserve">      REFERENCES odgovor (vlasnikAnketa, vrijemeIzrada, rbrPitanje, rbrOdgovor)</w:t>
      </w:r>
    </w:p>
    <w:p w14:paraId="672AD6A8" w14:textId="77777777" w:rsidR="00215655" w:rsidRDefault="00221AEE">
      <w:r>
        <w:t xml:space="preserve">    );</w:t>
      </w:r>
    </w:p>
    <w:p w14:paraId="7179D2F4" w14:textId="77777777" w:rsidR="00215655" w:rsidRDefault="00221AEE">
      <w:r>
        <w:t xml:space="preserve">    </w:t>
      </w:r>
    </w:p>
    <w:p w14:paraId="699ED85E" w14:textId="77777777" w:rsidR="00215655" w:rsidRDefault="00221AEE">
      <w:r>
        <w:rPr>
          <w:b/>
          <w:sz w:val="36"/>
          <w:szCs w:val="36"/>
        </w:rPr>
        <w:t>Lokalna baza podataka</w:t>
      </w:r>
    </w:p>
    <w:p w14:paraId="0DDF8690" w14:textId="77777777" w:rsidR="00215655" w:rsidRDefault="00215655"/>
    <w:p w14:paraId="5339F1D1" w14:textId="77777777" w:rsidR="00215655" w:rsidRDefault="00221AEE">
      <w:pPr>
        <w:ind w:left="705"/>
        <w:jc w:val="both"/>
      </w:pPr>
      <w:commentRangeStart w:id="280"/>
      <w:r>
        <w:rPr>
          <w:sz w:val="24"/>
          <w:szCs w:val="24"/>
        </w:rPr>
        <w:t>Model</w:t>
      </w:r>
      <w:commentRangeEnd w:id="280"/>
      <w:r w:rsidR="001E6AE5">
        <w:rPr>
          <w:rStyle w:val="CommentReference"/>
        </w:rPr>
        <w:commentReference w:id="280"/>
      </w:r>
      <w:r>
        <w:rPr>
          <w:sz w:val="24"/>
          <w:szCs w:val="24"/>
        </w:rPr>
        <w:t xml:space="preserve"> lokalne baze podataka na mobilnom uređaju neće se bitno razlikovati od modela baze </w:t>
      </w:r>
      <w:r>
        <w:rPr>
          <w:b/>
          <w:sz w:val="24"/>
          <w:szCs w:val="24"/>
        </w:rPr>
        <w:t xml:space="preserve">projektBaza. </w:t>
      </w:r>
      <w:r>
        <w:rPr>
          <w:sz w:val="24"/>
          <w:szCs w:val="24"/>
        </w:rPr>
        <w:t xml:space="preserve">Razlike </w:t>
      </w:r>
      <w:r>
        <w:rPr>
          <w:b/>
          <w:sz w:val="24"/>
          <w:szCs w:val="24"/>
        </w:rPr>
        <w:t xml:space="preserve">će postojati </w:t>
      </w:r>
      <w:r>
        <w:rPr>
          <w:sz w:val="24"/>
          <w:szCs w:val="24"/>
        </w:rPr>
        <w:t>u sljedećim podacima što se spremaju u navedenim relacijama:</w:t>
      </w:r>
    </w:p>
    <w:p w14:paraId="70FEBEE8" w14:textId="77777777" w:rsidR="00215655" w:rsidRDefault="00221AEE">
      <w:pPr>
        <w:ind w:left="705"/>
        <w:jc w:val="both"/>
      </w:pPr>
      <w:r>
        <w:rPr>
          <w:sz w:val="24"/>
          <w:szCs w:val="24"/>
        </w:rPr>
        <w:t xml:space="preserve"> </w:t>
      </w:r>
    </w:p>
    <w:p w14:paraId="77EEBE44" w14:textId="77777777" w:rsidR="00215655" w:rsidRDefault="00221AEE">
      <w:pPr>
        <w:ind w:left="705"/>
        <w:jc w:val="both"/>
      </w:pPr>
      <w:r>
        <w:rPr>
          <w:b/>
          <w:sz w:val="24"/>
          <w:szCs w:val="24"/>
        </w:rPr>
        <w:t>ANKETA</w:t>
      </w:r>
    </w:p>
    <w:p w14:paraId="1D063DCD" w14:textId="77777777" w:rsidR="00215655" w:rsidRDefault="00221AEE">
      <w:pPr>
        <w:ind w:left="705"/>
        <w:jc w:val="both"/>
      </w:pPr>
      <w:r>
        <w:rPr>
          <w:sz w:val="24"/>
          <w:szCs w:val="24"/>
        </w:rPr>
        <w:t>U relaciji Anketa spremat će se podaci onih anketa koje su još aktivne. Prilikom ažuriranja tablice Anketa tablica će biti popunjena samo onim anketama koje su u trenutku ažuriranja aktivne.</w:t>
      </w:r>
    </w:p>
    <w:p w14:paraId="137DA822" w14:textId="77777777" w:rsidR="00215655" w:rsidRDefault="00221AEE">
      <w:pPr>
        <w:ind w:left="705"/>
        <w:jc w:val="both"/>
      </w:pPr>
      <w:r>
        <w:rPr>
          <w:sz w:val="24"/>
          <w:szCs w:val="24"/>
        </w:rPr>
        <w:t xml:space="preserve"> </w:t>
      </w:r>
    </w:p>
    <w:p w14:paraId="56A7DED7" w14:textId="77777777" w:rsidR="00215655" w:rsidRDefault="00221AEE">
      <w:pPr>
        <w:ind w:left="705"/>
        <w:jc w:val="both"/>
      </w:pPr>
      <w:r>
        <w:rPr>
          <w:b/>
          <w:sz w:val="24"/>
          <w:szCs w:val="24"/>
        </w:rPr>
        <w:t>PITANJA</w:t>
      </w:r>
    </w:p>
    <w:p w14:paraId="011CCAAE" w14:textId="77777777" w:rsidR="00215655" w:rsidRDefault="00221AEE">
      <w:pPr>
        <w:ind w:left="705"/>
        <w:jc w:val="both"/>
      </w:pPr>
      <w:r>
        <w:rPr>
          <w:sz w:val="24"/>
          <w:szCs w:val="24"/>
        </w:rPr>
        <w:t>Relacija Pitanja sadržavat će samo ona pitanja koja se odnose na trenutno spremljene ankete u lokalnoj bazi, tj. ona pitanja koja se odnose na aktivne ankete.</w:t>
      </w:r>
    </w:p>
    <w:p w14:paraId="48983041" w14:textId="77777777" w:rsidR="00215655" w:rsidRDefault="00221AEE">
      <w:pPr>
        <w:ind w:left="705"/>
        <w:jc w:val="both"/>
      </w:pPr>
      <w:r>
        <w:rPr>
          <w:sz w:val="24"/>
          <w:szCs w:val="24"/>
        </w:rPr>
        <w:t xml:space="preserve"> </w:t>
      </w:r>
    </w:p>
    <w:p w14:paraId="11800C8D" w14:textId="77777777" w:rsidR="00215655" w:rsidRDefault="00221AEE">
      <w:pPr>
        <w:ind w:left="705"/>
        <w:jc w:val="both"/>
      </w:pPr>
      <w:r>
        <w:rPr>
          <w:b/>
          <w:sz w:val="24"/>
          <w:szCs w:val="24"/>
        </w:rPr>
        <w:t>ODGOVORI</w:t>
      </w:r>
    </w:p>
    <w:p w14:paraId="786E417B" w14:textId="77777777" w:rsidR="00215655" w:rsidRDefault="00221AEE">
      <w:pPr>
        <w:ind w:left="705"/>
        <w:jc w:val="both"/>
      </w:pPr>
      <w:r>
        <w:rPr>
          <w:sz w:val="24"/>
          <w:szCs w:val="24"/>
        </w:rPr>
        <w:lastRenderedPageBreak/>
        <w:t>Relacija Odgovori sadržavat će samo one odgovore koji se odnose na pitanja anketi spremljenih u lokalnu bazu, tj. one odgovore koji se odnose na pitanja aktivnih anketi.</w:t>
      </w:r>
    </w:p>
    <w:p w14:paraId="38D2F7BB" w14:textId="77777777" w:rsidR="00215655" w:rsidRDefault="00221AEE">
      <w:pPr>
        <w:ind w:left="705"/>
        <w:jc w:val="both"/>
      </w:pPr>
      <w:r>
        <w:rPr>
          <w:sz w:val="24"/>
          <w:szCs w:val="24"/>
        </w:rPr>
        <w:t xml:space="preserve"> </w:t>
      </w:r>
    </w:p>
    <w:p w14:paraId="10769814" w14:textId="77777777" w:rsidR="00215655" w:rsidRDefault="00221AEE">
      <w:pPr>
        <w:ind w:left="705"/>
        <w:jc w:val="both"/>
      </w:pPr>
      <w:r>
        <w:rPr>
          <w:b/>
          <w:sz w:val="24"/>
          <w:szCs w:val="24"/>
        </w:rPr>
        <w:t>ISPUNJAVANJE ANKETE</w:t>
      </w:r>
    </w:p>
    <w:p w14:paraId="30B4F442" w14:textId="77777777" w:rsidR="00215655" w:rsidRDefault="00221AEE">
      <w:pPr>
        <w:ind w:left="705"/>
        <w:jc w:val="both"/>
      </w:pPr>
      <w:r>
        <w:rPr>
          <w:sz w:val="24"/>
          <w:szCs w:val="24"/>
        </w:rPr>
        <w:t>Relacija Ispunjavanje ankete sadržavat će samo one podatke o ispunjenim anketama koje još nisu poslane u bazu projektBaza. Kad se podaci o pojedinim anketama pošalju na poslužitelj i dobije se povratna informacija da su podaci prihvaćeni, isti se brišu iz lokalne baze podataka.</w:t>
      </w:r>
    </w:p>
    <w:p w14:paraId="290B5C46" w14:textId="77777777" w:rsidR="00215655" w:rsidRDefault="00221AEE">
      <w:pPr>
        <w:ind w:left="705"/>
        <w:jc w:val="both"/>
      </w:pPr>
      <w:r>
        <w:rPr>
          <w:sz w:val="24"/>
          <w:szCs w:val="24"/>
        </w:rPr>
        <w:t xml:space="preserve"> </w:t>
      </w:r>
    </w:p>
    <w:p w14:paraId="33DFAA2B" w14:textId="77777777" w:rsidR="00215655" w:rsidRDefault="00221AEE">
      <w:pPr>
        <w:ind w:left="705"/>
        <w:jc w:val="both"/>
      </w:pPr>
      <w:r>
        <w:rPr>
          <w:b/>
          <w:sz w:val="24"/>
          <w:szCs w:val="24"/>
        </w:rPr>
        <w:t>ODABRANI ODGOVORI</w:t>
      </w:r>
    </w:p>
    <w:p w14:paraId="26900B10" w14:textId="77777777" w:rsidR="00215655" w:rsidRDefault="00221AEE">
      <w:pPr>
        <w:ind w:left="705"/>
        <w:jc w:val="both"/>
      </w:pPr>
      <w:r>
        <w:rPr>
          <w:sz w:val="24"/>
          <w:szCs w:val="24"/>
        </w:rPr>
        <w:t>Relacija Odabrani odgovori sadržavat će samo one parove pitanja i odgovora pojedinog ispunjavanja ankete koje još nisu poslane u bazu projektBaza. Kad se podaci o parovima pitanja i odgovora pojedinog ispunjavanja anketa pošalju na poslužitelj i dobije se povratna informacija da su podaci prihvaćeni, isti se brišu iz lokalne baze podataka.</w:t>
      </w:r>
    </w:p>
    <w:p w14:paraId="7F053DAD" w14:textId="77777777" w:rsidR="00215655" w:rsidRDefault="00221AEE">
      <w:pPr>
        <w:ind w:left="705"/>
        <w:jc w:val="both"/>
      </w:pPr>
      <w:r>
        <w:rPr>
          <w:sz w:val="24"/>
          <w:szCs w:val="24"/>
        </w:rPr>
        <w:t xml:space="preserve"> </w:t>
      </w:r>
    </w:p>
    <w:p w14:paraId="071C0006" w14:textId="77777777" w:rsidR="00215655" w:rsidRDefault="00221AEE">
      <w:pPr>
        <w:ind w:left="705"/>
        <w:jc w:val="both"/>
      </w:pPr>
      <w:r>
        <w:rPr>
          <w:sz w:val="24"/>
          <w:szCs w:val="24"/>
        </w:rPr>
        <w:t xml:space="preserve"> </w:t>
      </w:r>
    </w:p>
    <w:p w14:paraId="5839A87D" w14:textId="77777777" w:rsidR="00215655" w:rsidRDefault="00221AEE">
      <w:pPr>
        <w:ind w:left="705"/>
        <w:jc w:val="both"/>
      </w:pPr>
      <w:r>
        <w:rPr>
          <w:sz w:val="24"/>
          <w:szCs w:val="24"/>
        </w:rPr>
        <w:t xml:space="preserve"> </w:t>
      </w:r>
    </w:p>
    <w:p w14:paraId="3701BA19" w14:textId="77777777" w:rsidR="00215655" w:rsidRDefault="00221AEE">
      <w:r>
        <w:rPr>
          <w:b/>
          <w:sz w:val="24"/>
          <w:szCs w:val="24"/>
        </w:rPr>
        <w:t xml:space="preserve"> </w:t>
      </w:r>
    </w:p>
    <w:p w14:paraId="584D2021" w14:textId="77777777" w:rsidR="00215655" w:rsidRDefault="00215655"/>
    <w:p w14:paraId="21D68408" w14:textId="77777777" w:rsidR="00215655" w:rsidRDefault="00215655"/>
    <w:p w14:paraId="3D93EBEA" w14:textId="77777777" w:rsidR="00215655" w:rsidRDefault="00215655">
      <w:pPr>
        <w:jc w:val="both"/>
      </w:pPr>
    </w:p>
    <w:p w14:paraId="6ECE5502" w14:textId="77777777" w:rsidR="00215655" w:rsidRDefault="00215655">
      <w:pPr>
        <w:jc w:val="both"/>
      </w:pPr>
    </w:p>
    <w:p w14:paraId="7CA0283B" w14:textId="77777777" w:rsidR="00215655" w:rsidRDefault="00221AEE">
      <w:pPr>
        <w:jc w:val="both"/>
      </w:pPr>
      <w:r>
        <w:t xml:space="preserve">8) </w:t>
      </w:r>
      <w:r>
        <w:rPr>
          <w:b/>
        </w:rPr>
        <w:t>VODITELJ STUDENTSKOG TIMA</w:t>
      </w:r>
    </w:p>
    <w:p w14:paraId="27345F0A" w14:textId="77777777" w:rsidR="00215655" w:rsidRDefault="00215655">
      <w:pPr>
        <w:jc w:val="both"/>
      </w:pPr>
    </w:p>
    <w:p w14:paraId="1F2EC300" w14:textId="77777777" w:rsidR="00215655" w:rsidRDefault="00221AEE">
      <w:pPr>
        <w:jc w:val="both"/>
      </w:pPr>
      <w:r>
        <w:rPr>
          <w:b/>
        </w:rPr>
        <w:tab/>
      </w:r>
      <w:r>
        <w:t>Petar Bešlić</w:t>
      </w:r>
    </w:p>
    <w:p w14:paraId="5FFB8B99" w14:textId="77777777" w:rsidR="00215655" w:rsidRDefault="00215655">
      <w:pPr>
        <w:jc w:val="both"/>
      </w:pPr>
    </w:p>
    <w:p w14:paraId="50275A0D" w14:textId="77777777" w:rsidR="00215655" w:rsidRDefault="00221AEE">
      <w:pPr>
        <w:jc w:val="both"/>
      </w:pPr>
      <w:r>
        <w:t xml:space="preserve">9) </w:t>
      </w:r>
      <w:r>
        <w:rPr>
          <w:b/>
        </w:rPr>
        <w:t>REZULTATI</w:t>
      </w:r>
    </w:p>
    <w:p w14:paraId="10B68D07" w14:textId="77777777" w:rsidR="00215655" w:rsidRDefault="00215655">
      <w:pPr>
        <w:jc w:val="both"/>
      </w:pPr>
    </w:p>
    <w:p w14:paraId="464CF306" w14:textId="77777777" w:rsidR="00215655" w:rsidRDefault="00221AEE">
      <w:pPr>
        <w:jc w:val="both"/>
      </w:pPr>
      <w:r>
        <w:rPr>
          <w:b/>
        </w:rPr>
        <w:tab/>
      </w:r>
      <w:r>
        <w:t>Po završetku projekta će web aplikacija i mobilna aplikacija za android uređaje biti u potpunoj funkcionalnosti. Putem web aplikacije će se moći stvarati javne i privatne ankete i pregledavati rezultati javno dostupnih anketa, dok će android aplikaciju koristiti anketari koji će ih provoditi na terenu.</w:t>
      </w:r>
    </w:p>
    <w:p w14:paraId="111410D6" w14:textId="77777777" w:rsidR="00215655" w:rsidRDefault="00221AEE">
      <w:pPr>
        <w:jc w:val="both"/>
      </w:pPr>
      <w:r>
        <w:tab/>
        <w:t>Uz aplikaciju će biti priložena i dokumentacija koja će obuhvaćati opis teme projekta, cilj projekta, arhitekturu sustava, sve funkcionalnosti aplikacije, način korištenja i upute za instaliranje.</w:t>
      </w:r>
    </w:p>
    <w:p w14:paraId="49D6AB8C" w14:textId="77777777" w:rsidR="00215655" w:rsidRDefault="00215655"/>
    <w:p w14:paraId="4B7FF07A" w14:textId="77777777" w:rsidR="00215655" w:rsidRDefault="00221AEE">
      <w:r>
        <w:t xml:space="preserve">10) </w:t>
      </w:r>
      <w:r>
        <w:rPr>
          <w:b/>
        </w:rPr>
        <w:t>SLIČNI PROJEKTI</w:t>
      </w:r>
    </w:p>
    <w:p w14:paraId="06395144" w14:textId="77777777" w:rsidR="00215655" w:rsidRDefault="00215655"/>
    <w:p w14:paraId="5FEF421E" w14:textId="77777777" w:rsidR="00215655" w:rsidRDefault="00221AEE">
      <w:pPr>
        <w:jc w:val="both"/>
      </w:pPr>
      <w:r>
        <w:rPr>
          <w:b/>
        </w:rPr>
        <w:tab/>
      </w:r>
      <w:r>
        <w:t xml:space="preserve">Postoje web stranice koje nude besplatno kreiranje i ispunjavanje anketa i slična implementacijska rješenja, npr. </w:t>
      </w:r>
      <w:hyperlink r:id="rId15">
        <w:r>
          <w:rPr>
            <w:color w:val="1155CC"/>
            <w:u w:val="single"/>
          </w:rPr>
          <w:t>http://ankete.me/</w:t>
        </w:r>
      </w:hyperlink>
      <w:r>
        <w:t xml:space="preserve"> ili </w:t>
      </w:r>
      <w:hyperlink r:id="rId16">
        <w:r>
          <w:rPr>
            <w:color w:val="1155CC"/>
            <w:u w:val="single"/>
          </w:rPr>
          <w:t>https://www.easypolls.net/</w:t>
        </w:r>
      </w:hyperlink>
      <w:r>
        <w:t>. Naš sustav se razlikuje od postojećih jer olakšava anketiranje i pohranu podataka kod anketara te lakše praćenje rezultata i unosa anketa kod naručitelja anketa. Ovakav sustav bi potencijalno mogao eliminirati posrednike - agencije koje se bave anketiranjem i omogućiti upis rezultata u bazu podataka izravno od strane anketara, tj. mobilnog uređaja kojim anketira ljude. Web aplikacija neće služiti za ispunjavanje anketa, nego za njihovo kreiranje te akreditiranje anketara za ispunjavanje pojedinih korisničkih anketa.</w:t>
      </w:r>
    </w:p>
    <w:p w14:paraId="78C85D60" w14:textId="77777777" w:rsidR="00215655" w:rsidRDefault="00215655">
      <w:pPr>
        <w:jc w:val="both"/>
      </w:pPr>
    </w:p>
    <w:p w14:paraId="39B31BF8" w14:textId="77777777" w:rsidR="00215655" w:rsidRDefault="00221AEE">
      <w:r>
        <w:t xml:space="preserve">11) </w:t>
      </w:r>
      <w:r>
        <w:rPr>
          <w:b/>
        </w:rPr>
        <w:t>RESURSI</w:t>
      </w:r>
    </w:p>
    <w:p w14:paraId="2744C8BF" w14:textId="77777777" w:rsidR="00215655" w:rsidRDefault="00215655"/>
    <w:tbl>
      <w:tblPr>
        <w:tblStyle w:val="a0"/>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3165"/>
        <w:gridCol w:w="2295"/>
        <w:gridCol w:w="2460"/>
      </w:tblGrid>
      <w:tr w:rsidR="00215655" w14:paraId="5A1934FD" w14:textId="77777777">
        <w:tc>
          <w:tcPr>
            <w:tcW w:w="2565" w:type="dxa"/>
            <w:tcMar>
              <w:top w:w="100" w:type="dxa"/>
              <w:left w:w="100" w:type="dxa"/>
              <w:bottom w:w="100" w:type="dxa"/>
              <w:right w:w="100" w:type="dxa"/>
            </w:tcMar>
          </w:tcPr>
          <w:p w14:paraId="14D5FE16" w14:textId="77777777" w:rsidR="00215655" w:rsidRDefault="00221AEE">
            <w:pPr>
              <w:widowControl w:val="0"/>
              <w:spacing w:line="240" w:lineRule="auto"/>
              <w:jc w:val="center"/>
            </w:pPr>
            <w:r>
              <w:rPr>
                <w:b/>
              </w:rPr>
              <w:t>Ime i prezime</w:t>
            </w:r>
          </w:p>
        </w:tc>
        <w:tc>
          <w:tcPr>
            <w:tcW w:w="3165" w:type="dxa"/>
            <w:tcMar>
              <w:top w:w="100" w:type="dxa"/>
              <w:left w:w="100" w:type="dxa"/>
              <w:bottom w:w="100" w:type="dxa"/>
              <w:right w:w="100" w:type="dxa"/>
            </w:tcMar>
          </w:tcPr>
          <w:p w14:paraId="70815C65" w14:textId="77777777" w:rsidR="00215655" w:rsidRDefault="00221AEE">
            <w:pPr>
              <w:widowControl w:val="0"/>
              <w:spacing w:line="240" w:lineRule="auto"/>
              <w:jc w:val="center"/>
            </w:pPr>
            <w:r>
              <w:rPr>
                <w:b/>
              </w:rPr>
              <w:t>E-mail adresa</w:t>
            </w:r>
          </w:p>
        </w:tc>
        <w:tc>
          <w:tcPr>
            <w:tcW w:w="2295" w:type="dxa"/>
            <w:tcMar>
              <w:top w:w="100" w:type="dxa"/>
              <w:left w:w="100" w:type="dxa"/>
              <w:bottom w:w="100" w:type="dxa"/>
              <w:right w:w="100" w:type="dxa"/>
            </w:tcMar>
          </w:tcPr>
          <w:p w14:paraId="2DC276B1" w14:textId="77777777" w:rsidR="00215655" w:rsidRDefault="00221AEE">
            <w:pPr>
              <w:widowControl w:val="0"/>
              <w:spacing w:line="240" w:lineRule="auto"/>
              <w:jc w:val="center"/>
            </w:pPr>
            <w:r>
              <w:rPr>
                <w:b/>
              </w:rPr>
              <w:t>GSM broj</w:t>
            </w:r>
          </w:p>
        </w:tc>
        <w:tc>
          <w:tcPr>
            <w:tcW w:w="2460" w:type="dxa"/>
            <w:tcMar>
              <w:top w:w="100" w:type="dxa"/>
              <w:left w:w="100" w:type="dxa"/>
              <w:bottom w:w="100" w:type="dxa"/>
              <w:right w:w="100" w:type="dxa"/>
            </w:tcMar>
          </w:tcPr>
          <w:p w14:paraId="185042A3" w14:textId="77777777" w:rsidR="00215655" w:rsidRDefault="00221AEE">
            <w:pPr>
              <w:widowControl w:val="0"/>
              <w:spacing w:line="240" w:lineRule="auto"/>
              <w:jc w:val="center"/>
            </w:pPr>
            <w:r>
              <w:rPr>
                <w:b/>
              </w:rPr>
              <w:t>Napomene</w:t>
            </w:r>
          </w:p>
        </w:tc>
      </w:tr>
      <w:tr w:rsidR="00215655" w14:paraId="0FB76308" w14:textId="77777777">
        <w:tc>
          <w:tcPr>
            <w:tcW w:w="2565" w:type="dxa"/>
            <w:tcMar>
              <w:top w:w="100" w:type="dxa"/>
              <w:left w:w="100" w:type="dxa"/>
              <w:bottom w:w="100" w:type="dxa"/>
              <w:right w:w="100" w:type="dxa"/>
            </w:tcMar>
          </w:tcPr>
          <w:p w14:paraId="1412BC95" w14:textId="77777777" w:rsidR="00215655" w:rsidRDefault="00221AEE">
            <w:pPr>
              <w:widowControl w:val="0"/>
              <w:spacing w:line="240" w:lineRule="auto"/>
              <w:jc w:val="center"/>
            </w:pPr>
            <w:r>
              <w:t>Petar Bešlić</w:t>
            </w:r>
          </w:p>
        </w:tc>
        <w:tc>
          <w:tcPr>
            <w:tcW w:w="3165" w:type="dxa"/>
            <w:tcMar>
              <w:top w:w="100" w:type="dxa"/>
              <w:left w:w="100" w:type="dxa"/>
              <w:bottom w:w="100" w:type="dxa"/>
              <w:right w:w="100" w:type="dxa"/>
            </w:tcMar>
          </w:tcPr>
          <w:p w14:paraId="2DD95E78" w14:textId="77777777" w:rsidR="00215655" w:rsidRDefault="00221AEE">
            <w:pPr>
              <w:widowControl w:val="0"/>
              <w:spacing w:line="240" w:lineRule="auto"/>
              <w:jc w:val="center"/>
            </w:pPr>
            <w:r>
              <w:t>petar.beslic2@fer.hr</w:t>
            </w:r>
          </w:p>
        </w:tc>
        <w:tc>
          <w:tcPr>
            <w:tcW w:w="2295" w:type="dxa"/>
            <w:tcMar>
              <w:top w:w="100" w:type="dxa"/>
              <w:left w:w="100" w:type="dxa"/>
              <w:bottom w:w="100" w:type="dxa"/>
              <w:right w:w="100" w:type="dxa"/>
            </w:tcMar>
          </w:tcPr>
          <w:p w14:paraId="070A003B" w14:textId="77777777" w:rsidR="00215655" w:rsidRDefault="00215655">
            <w:pPr>
              <w:widowControl w:val="0"/>
              <w:spacing w:line="240" w:lineRule="auto"/>
              <w:jc w:val="center"/>
            </w:pPr>
          </w:p>
        </w:tc>
        <w:tc>
          <w:tcPr>
            <w:tcW w:w="2460" w:type="dxa"/>
            <w:tcMar>
              <w:top w:w="100" w:type="dxa"/>
              <w:left w:w="100" w:type="dxa"/>
              <w:bottom w:w="100" w:type="dxa"/>
              <w:right w:w="100" w:type="dxa"/>
            </w:tcMar>
          </w:tcPr>
          <w:p w14:paraId="25B79AB9" w14:textId="77777777" w:rsidR="00215655" w:rsidRDefault="00215655">
            <w:pPr>
              <w:widowControl w:val="0"/>
              <w:spacing w:line="240" w:lineRule="auto"/>
              <w:jc w:val="center"/>
            </w:pPr>
          </w:p>
        </w:tc>
      </w:tr>
      <w:tr w:rsidR="00215655" w14:paraId="44C44997" w14:textId="77777777">
        <w:tc>
          <w:tcPr>
            <w:tcW w:w="2565" w:type="dxa"/>
            <w:tcMar>
              <w:top w:w="100" w:type="dxa"/>
              <w:left w:w="100" w:type="dxa"/>
              <w:bottom w:w="100" w:type="dxa"/>
              <w:right w:w="100" w:type="dxa"/>
            </w:tcMar>
          </w:tcPr>
          <w:p w14:paraId="095EE9C0" w14:textId="77777777" w:rsidR="00215655" w:rsidRDefault="00221AEE">
            <w:pPr>
              <w:widowControl w:val="0"/>
              <w:spacing w:line="240" w:lineRule="auto"/>
              <w:jc w:val="center"/>
            </w:pPr>
            <w:r>
              <w:t>Andrea Kurek</w:t>
            </w:r>
          </w:p>
        </w:tc>
        <w:tc>
          <w:tcPr>
            <w:tcW w:w="3165" w:type="dxa"/>
            <w:tcMar>
              <w:top w:w="100" w:type="dxa"/>
              <w:left w:w="100" w:type="dxa"/>
              <w:bottom w:w="100" w:type="dxa"/>
              <w:right w:w="100" w:type="dxa"/>
            </w:tcMar>
          </w:tcPr>
          <w:p w14:paraId="193A14F0" w14:textId="77777777" w:rsidR="00215655" w:rsidRDefault="00221AEE">
            <w:pPr>
              <w:widowControl w:val="0"/>
              <w:spacing w:line="240" w:lineRule="auto"/>
              <w:jc w:val="center"/>
            </w:pPr>
            <w:r>
              <w:t>andrea.kurek@fer.hr</w:t>
            </w:r>
          </w:p>
        </w:tc>
        <w:tc>
          <w:tcPr>
            <w:tcW w:w="2295" w:type="dxa"/>
            <w:tcMar>
              <w:top w:w="100" w:type="dxa"/>
              <w:left w:w="100" w:type="dxa"/>
              <w:bottom w:w="100" w:type="dxa"/>
              <w:right w:w="100" w:type="dxa"/>
            </w:tcMar>
          </w:tcPr>
          <w:p w14:paraId="6441F8C7" w14:textId="77777777" w:rsidR="00215655" w:rsidRDefault="00221AEE">
            <w:pPr>
              <w:widowControl w:val="0"/>
              <w:spacing w:line="240" w:lineRule="auto"/>
              <w:jc w:val="center"/>
            </w:pPr>
            <w:r>
              <w:t>0917311832</w:t>
            </w:r>
          </w:p>
        </w:tc>
        <w:tc>
          <w:tcPr>
            <w:tcW w:w="2460" w:type="dxa"/>
            <w:tcMar>
              <w:top w:w="100" w:type="dxa"/>
              <w:left w:w="100" w:type="dxa"/>
              <w:bottom w:w="100" w:type="dxa"/>
              <w:right w:w="100" w:type="dxa"/>
            </w:tcMar>
          </w:tcPr>
          <w:p w14:paraId="51F1CFF8" w14:textId="77777777" w:rsidR="00215655" w:rsidRDefault="00215655">
            <w:pPr>
              <w:widowControl w:val="0"/>
              <w:spacing w:line="240" w:lineRule="auto"/>
              <w:jc w:val="center"/>
            </w:pPr>
          </w:p>
        </w:tc>
      </w:tr>
      <w:tr w:rsidR="00215655" w14:paraId="104367F9" w14:textId="77777777">
        <w:tc>
          <w:tcPr>
            <w:tcW w:w="2565" w:type="dxa"/>
            <w:tcMar>
              <w:top w:w="100" w:type="dxa"/>
              <w:left w:w="100" w:type="dxa"/>
              <w:bottom w:w="100" w:type="dxa"/>
              <w:right w:w="100" w:type="dxa"/>
            </w:tcMar>
          </w:tcPr>
          <w:p w14:paraId="3948004B" w14:textId="77777777" w:rsidR="00215655" w:rsidRDefault="00221AEE">
            <w:pPr>
              <w:widowControl w:val="0"/>
              <w:spacing w:line="240" w:lineRule="auto"/>
              <w:jc w:val="center"/>
            </w:pPr>
            <w:r>
              <w:t>Martin Mašić</w:t>
            </w:r>
          </w:p>
        </w:tc>
        <w:tc>
          <w:tcPr>
            <w:tcW w:w="3165" w:type="dxa"/>
            <w:tcMar>
              <w:top w:w="100" w:type="dxa"/>
              <w:left w:w="100" w:type="dxa"/>
              <w:bottom w:w="100" w:type="dxa"/>
              <w:right w:w="100" w:type="dxa"/>
            </w:tcMar>
          </w:tcPr>
          <w:p w14:paraId="1A40204E" w14:textId="77777777" w:rsidR="00215655" w:rsidRDefault="00221AEE">
            <w:pPr>
              <w:widowControl w:val="0"/>
              <w:spacing w:line="240" w:lineRule="auto"/>
              <w:jc w:val="center"/>
            </w:pPr>
            <w:r>
              <w:t>martin.masic@fer.hr</w:t>
            </w:r>
          </w:p>
        </w:tc>
        <w:tc>
          <w:tcPr>
            <w:tcW w:w="2295" w:type="dxa"/>
            <w:tcMar>
              <w:top w:w="100" w:type="dxa"/>
              <w:left w:w="100" w:type="dxa"/>
              <w:bottom w:w="100" w:type="dxa"/>
              <w:right w:w="100" w:type="dxa"/>
            </w:tcMar>
          </w:tcPr>
          <w:p w14:paraId="292408C2" w14:textId="77777777" w:rsidR="00215655" w:rsidRDefault="00221AEE">
            <w:pPr>
              <w:widowControl w:val="0"/>
              <w:spacing w:line="240" w:lineRule="auto"/>
              <w:jc w:val="center"/>
            </w:pPr>
            <w:r>
              <w:t>0989560022</w:t>
            </w:r>
          </w:p>
        </w:tc>
        <w:tc>
          <w:tcPr>
            <w:tcW w:w="2460" w:type="dxa"/>
            <w:tcMar>
              <w:top w:w="100" w:type="dxa"/>
              <w:left w:w="100" w:type="dxa"/>
              <w:bottom w:w="100" w:type="dxa"/>
              <w:right w:w="100" w:type="dxa"/>
            </w:tcMar>
          </w:tcPr>
          <w:p w14:paraId="6670CBB2" w14:textId="77777777" w:rsidR="00215655" w:rsidRDefault="00215655">
            <w:pPr>
              <w:widowControl w:val="0"/>
              <w:spacing w:line="240" w:lineRule="auto"/>
              <w:jc w:val="center"/>
            </w:pPr>
          </w:p>
        </w:tc>
      </w:tr>
      <w:tr w:rsidR="00215655" w14:paraId="691C4277" w14:textId="77777777">
        <w:tc>
          <w:tcPr>
            <w:tcW w:w="2565" w:type="dxa"/>
            <w:tcMar>
              <w:top w:w="100" w:type="dxa"/>
              <w:left w:w="100" w:type="dxa"/>
              <w:bottom w:w="100" w:type="dxa"/>
              <w:right w:w="100" w:type="dxa"/>
            </w:tcMar>
          </w:tcPr>
          <w:p w14:paraId="04F87C0D" w14:textId="77777777" w:rsidR="00215655" w:rsidRDefault="00221AEE">
            <w:pPr>
              <w:widowControl w:val="0"/>
              <w:spacing w:line="240" w:lineRule="auto"/>
              <w:jc w:val="center"/>
            </w:pPr>
            <w:r>
              <w:t>Marko Plantić</w:t>
            </w:r>
          </w:p>
        </w:tc>
        <w:tc>
          <w:tcPr>
            <w:tcW w:w="3165" w:type="dxa"/>
            <w:tcMar>
              <w:top w:w="100" w:type="dxa"/>
              <w:left w:w="100" w:type="dxa"/>
              <w:bottom w:w="100" w:type="dxa"/>
              <w:right w:w="100" w:type="dxa"/>
            </w:tcMar>
          </w:tcPr>
          <w:p w14:paraId="4BBBA1DD" w14:textId="77777777" w:rsidR="00215655" w:rsidRDefault="00221AEE">
            <w:pPr>
              <w:widowControl w:val="0"/>
              <w:spacing w:line="240" w:lineRule="auto"/>
              <w:jc w:val="center"/>
            </w:pPr>
            <w:r>
              <w:t>marko.plantic@fer.hr</w:t>
            </w:r>
          </w:p>
        </w:tc>
        <w:tc>
          <w:tcPr>
            <w:tcW w:w="2295" w:type="dxa"/>
            <w:tcMar>
              <w:top w:w="100" w:type="dxa"/>
              <w:left w:w="100" w:type="dxa"/>
              <w:bottom w:w="100" w:type="dxa"/>
              <w:right w:w="100" w:type="dxa"/>
            </w:tcMar>
          </w:tcPr>
          <w:p w14:paraId="783D7C64" w14:textId="77777777" w:rsidR="00215655" w:rsidRDefault="00221AEE">
            <w:pPr>
              <w:widowControl w:val="0"/>
              <w:spacing w:line="240" w:lineRule="auto"/>
              <w:jc w:val="center"/>
            </w:pPr>
            <w:r>
              <w:t>0912091208</w:t>
            </w:r>
          </w:p>
        </w:tc>
        <w:tc>
          <w:tcPr>
            <w:tcW w:w="2460" w:type="dxa"/>
            <w:tcMar>
              <w:top w:w="100" w:type="dxa"/>
              <w:left w:w="100" w:type="dxa"/>
              <w:bottom w:w="100" w:type="dxa"/>
              <w:right w:w="100" w:type="dxa"/>
            </w:tcMar>
          </w:tcPr>
          <w:p w14:paraId="69D9F1C0" w14:textId="77777777" w:rsidR="00215655" w:rsidRDefault="00215655">
            <w:pPr>
              <w:widowControl w:val="0"/>
              <w:spacing w:line="240" w:lineRule="auto"/>
              <w:jc w:val="center"/>
            </w:pPr>
          </w:p>
        </w:tc>
      </w:tr>
      <w:tr w:rsidR="00215655" w14:paraId="05BCDB5F" w14:textId="77777777">
        <w:tc>
          <w:tcPr>
            <w:tcW w:w="2565" w:type="dxa"/>
            <w:tcMar>
              <w:top w:w="100" w:type="dxa"/>
              <w:left w:w="100" w:type="dxa"/>
              <w:bottom w:w="100" w:type="dxa"/>
              <w:right w:w="100" w:type="dxa"/>
            </w:tcMar>
          </w:tcPr>
          <w:p w14:paraId="7C2EC8C3" w14:textId="77777777" w:rsidR="00215655" w:rsidRDefault="00221AEE">
            <w:pPr>
              <w:widowControl w:val="0"/>
              <w:spacing w:line="240" w:lineRule="auto"/>
              <w:jc w:val="center"/>
            </w:pPr>
            <w:r>
              <w:t>Marin Smoljanić</w:t>
            </w:r>
          </w:p>
        </w:tc>
        <w:tc>
          <w:tcPr>
            <w:tcW w:w="3165" w:type="dxa"/>
            <w:tcMar>
              <w:top w:w="100" w:type="dxa"/>
              <w:left w:w="100" w:type="dxa"/>
              <w:bottom w:w="100" w:type="dxa"/>
              <w:right w:w="100" w:type="dxa"/>
            </w:tcMar>
          </w:tcPr>
          <w:p w14:paraId="29D8D282" w14:textId="77777777" w:rsidR="00215655" w:rsidRDefault="00221AEE">
            <w:pPr>
              <w:widowControl w:val="0"/>
              <w:spacing w:line="240" w:lineRule="auto"/>
              <w:jc w:val="center"/>
            </w:pPr>
            <w:r>
              <w:t>marin.smoljanic@fer.hr</w:t>
            </w:r>
          </w:p>
        </w:tc>
        <w:tc>
          <w:tcPr>
            <w:tcW w:w="2295" w:type="dxa"/>
            <w:tcMar>
              <w:top w:w="100" w:type="dxa"/>
              <w:left w:w="100" w:type="dxa"/>
              <w:bottom w:w="100" w:type="dxa"/>
              <w:right w:w="100" w:type="dxa"/>
            </w:tcMar>
          </w:tcPr>
          <w:p w14:paraId="7E108DD4" w14:textId="77777777" w:rsidR="00215655" w:rsidRDefault="00221AEE">
            <w:pPr>
              <w:widowControl w:val="0"/>
              <w:spacing w:line="240" w:lineRule="auto"/>
              <w:jc w:val="center"/>
            </w:pPr>
            <w:r>
              <w:t>0996902742</w:t>
            </w:r>
          </w:p>
        </w:tc>
        <w:tc>
          <w:tcPr>
            <w:tcW w:w="2460" w:type="dxa"/>
            <w:tcMar>
              <w:top w:w="100" w:type="dxa"/>
              <w:left w:w="100" w:type="dxa"/>
              <w:bottom w:w="100" w:type="dxa"/>
              <w:right w:w="100" w:type="dxa"/>
            </w:tcMar>
          </w:tcPr>
          <w:p w14:paraId="5C1DFE97" w14:textId="77777777" w:rsidR="00215655" w:rsidRDefault="00215655">
            <w:pPr>
              <w:widowControl w:val="0"/>
              <w:spacing w:line="240" w:lineRule="auto"/>
              <w:jc w:val="center"/>
            </w:pPr>
          </w:p>
        </w:tc>
      </w:tr>
      <w:tr w:rsidR="00215655" w14:paraId="23CE1C7D" w14:textId="77777777">
        <w:tc>
          <w:tcPr>
            <w:tcW w:w="2565" w:type="dxa"/>
            <w:tcMar>
              <w:top w:w="100" w:type="dxa"/>
              <w:left w:w="100" w:type="dxa"/>
              <w:bottom w:w="100" w:type="dxa"/>
              <w:right w:w="100" w:type="dxa"/>
            </w:tcMar>
          </w:tcPr>
          <w:p w14:paraId="3938904C" w14:textId="77777777" w:rsidR="00215655" w:rsidRDefault="00221AEE">
            <w:pPr>
              <w:widowControl w:val="0"/>
              <w:spacing w:line="240" w:lineRule="auto"/>
              <w:jc w:val="center"/>
            </w:pPr>
            <w:r>
              <w:t>Vedran Biđin</w:t>
            </w:r>
          </w:p>
        </w:tc>
        <w:tc>
          <w:tcPr>
            <w:tcW w:w="3165" w:type="dxa"/>
            <w:tcMar>
              <w:top w:w="100" w:type="dxa"/>
              <w:left w:w="100" w:type="dxa"/>
              <w:bottom w:w="100" w:type="dxa"/>
              <w:right w:w="100" w:type="dxa"/>
            </w:tcMar>
          </w:tcPr>
          <w:p w14:paraId="4A0483B5" w14:textId="77777777" w:rsidR="00215655" w:rsidRDefault="00221AEE">
            <w:pPr>
              <w:widowControl w:val="0"/>
              <w:spacing w:line="240" w:lineRule="auto"/>
              <w:jc w:val="center"/>
            </w:pPr>
            <w:r>
              <w:t>vedran.bidin@fer.hr</w:t>
            </w:r>
          </w:p>
        </w:tc>
        <w:tc>
          <w:tcPr>
            <w:tcW w:w="2295" w:type="dxa"/>
            <w:tcMar>
              <w:top w:w="100" w:type="dxa"/>
              <w:left w:w="100" w:type="dxa"/>
              <w:bottom w:w="100" w:type="dxa"/>
              <w:right w:w="100" w:type="dxa"/>
            </w:tcMar>
          </w:tcPr>
          <w:p w14:paraId="2A3D9743" w14:textId="77777777" w:rsidR="00215655" w:rsidRDefault="00221AEE">
            <w:pPr>
              <w:widowControl w:val="0"/>
              <w:spacing w:line="240" w:lineRule="auto"/>
              <w:jc w:val="center"/>
            </w:pPr>
            <w:r>
              <w:t>0919508901</w:t>
            </w:r>
          </w:p>
        </w:tc>
        <w:tc>
          <w:tcPr>
            <w:tcW w:w="2460" w:type="dxa"/>
            <w:tcMar>
              <w:top w:w="100" w:type="dxa"/>
              <w:left w:w="100" w:type="dxa"/>
              <w:bottom w:w="100" w:type="dxa"/>
              <w:right w:w="100" w:type="dxa"/>
            </w:tcMar>
          </w:tcPr>
          <w:p w14:paraId="17E0BD62" w14:textId="77777777" w:rsidR="00215655" w:rsidRDefault="00215655">
            <w:pPr>
              <w:widowControl w:val="0"/>
              <w:spacing w:line="240" w:lineRule="auto"/>
              <w:jc w:val="center"/>
            </w:pPr>
          </w:p>
        </w:tc>
      </w:tr>
      <w:tr w:rsidR="00215655" w14:paraId="0D0F1009" w14:textId="77777777">
        <w:tc>
          <w:tcPr>
            <w:tcW w:w="2565" w:type="dxa"/>
            <w:tcMar>
              <w:top w:w="100" w:type="dxa"/>
              <w:left w:w="100" w:type="dxa"/>
              <w:bottom w:w="100" w:type="dxa"/>
              <w:right w:w="100" w:type="dxa"/>
            </w:tcMar>
          </w:tcPr>
          <w:p w14:paraId="3527B09E" w14:textId="77777777" w:rsidR="00215655" w:rsidRDefault="00221AEE">
            <w:pPr>
              <w:widowControl w:val="0"/>
              <w:spacing w:line="240" w:lineRule="auto"/>
              <w:jc w:val="center"/>
            </w:pPr>
            <w:r>
              <w:t>Mateo Glavičić</w:t>
            </w:r>
          </w:p>
        </w:tc>
        <w:tc>
          <w:tcPr>
            <w:tcW w:w="3165" w:type="dxa"/>
            <w:tcMar>
              <w:top w:w="100" w:type="dxa"/>
              <w:left w:w="100" w:type="dxa"/>
              <w:bottom w:w="100" w:type="dxa"/>
              <w:right w:w="100" w:type="dxa"/>
            </w:tcMar>
          </w:tcPr>
          <w:p w14:paraId="4EAF62A2" w14:textId="77777777" w:rsidR="00215655" w:rsidRDefault="00221AEE">
            <w:pPr>
              <w:widowControl w:val="0"/>
              <w:spacing w:line="240" w:lineRule="auto"/>
              <w:jc w:val="center"/>
            </w:pPr>
            <w:r>
              <w:t>mateo.glavicic@fer.hr</w:t>
            </w:r>
          </w:p>
        </w:tc>
        <w:tc>
          <w:tcPr>
            <w:tcW w:w="2295" w:type="dxa"/>
            <w:tcMar>
              <w:top w:w="100" w:type="dxa"/>
              <w:left w:w="100" w:type="dxa"/>
              <w:bottom w:w="100" w:type="dxa"/>
              <w:right w:w="100" w:type="dxa"/>
            </w:tcMar>
          </w:tcPr>
          <w:p w14:paraId="3967B466" w14:textId="77777777" w:rsidR="00215655" w:rsidRDefault="00221AEE">
            <w:pPr>
              <w:widowControl w:val="0"/>
              <w:spacing w:line="240" w:lineRule="auto"/>
              <w:jc w:val="center"/>
            </w:pPr>
            <w:r>
              <w:t>0915179465</w:t>
            </w:r>
          </w:p>
        </w:tc>
        <w:tc>
          <w:tcPr>
            <w:tcW w:w="2460" w:type="dxa"/>
            <w:tcMar>
              <w:top w:w="100" w:type="dxa"/>
              <w:left w:w="100" w:type="dxa"/>
              <w:bottom w:w="100" w:type="dxa"/>
              <w:right w:w="100" w:type="dxa"/>
            </w:tcMar>
          </w:tcPr>
          <w:p w14:paraId="5A8074D6" w14:textId="77777777" w:rsidR="00215655" w:rsidRDefault="00215655">
            <w:pPr>
              <w:widowControl w:val="0"/>
              <w:spacing w:line="240" w:lineRule="auto"/>
              <w:jc w:val="center"/>
            </w:pPr>
          </w:p>
        </w:tc>
      </w:tr>
      <w:tr w:rsidR="00215655" w14:paraId="226A5F63" w14:textId="77777777">
        <w:tc>
          <w:tcPr>
            <w:tcW w:w="2565" w:type="dxa"/>
            <w:tcMar>
              <w:top w:w="100" w:type="dxa"/>
              <w:left w:w="100" w:type="dxa"/>
              <w:bottom w:w="100" w:type="dxa"/>
              <w:right w:w="100" w:type="dxa"/>
            </w:tcMar>
          </w:tcPr>
          <w:p w14:paraId="15E6D807" w14:textId="77777777" w:rsidR="00215655" w:rsidRDefault="00221AEE">
            <w:pPr>
              <w:widowControl w:val="0"/>
              <w:spacing w:line="240" w:lineRule="auto"/>
              <w:jc w:val="center"/>
            </w:pPr>
            <w:r>
              <w:t>Alen Hrga</w:t>
            </w:r>
          </w:p>
        </w:tc>
        <w:tc>
          <w:tcPr>
            <w:tcW w:w="3165" w:type="dxa"/>
            <w:tcMar>
              <w:top w:w="100" w:type="dxa"/>
              <w:left w:w="100" w:type="dxa"/>
              <w:bottom w:w="100" w:type="dxa"/>
              <w:right w:w="100" w:type="dxa"/>
            </w:tcMar>
          </w:tcPr>
          <w:p w14:paraId="53FA4535" w14:textId="77777777" w:rsidR="00215655" w:rsidRDefault="00221AEE">
            <w:pPr>
              <w:widowControl w:val="0"/>
              <w:spacing w:line="240" w:lineRule="auto"/>
              <w:jc w:val="center"/>
            </w:pPr>
            <w:r>
              <w:t>alen.hrga@fer.hr</w:t>
            </w:r>
          </w:p>
        </w:tc>
        <w:tc>
          <w:tcPr>
            <w:tcW w:w="2295" w:type="dxa"/>
            <w:tcMar>
              <w:top w:w="100" w:type="dxa"/>
              <w:left w:w="100" w:type="dxa"/>
              <w:bottom w:w="100" w:type="dxa"/>
              <w:right w:w="100" w:type="dxa"/>
            </w:tcMar>
          </w:tcPr>
          <w:p w14:paraId="433DD2BA" w14:textId="77777777" w:rsidR="00215655" w:rsidRDefault="00221AEE">
            <w:pPr>
              <w:widowControl w:val="0"/>
              <w:spacing w:line="240" w:lineRule="auto"/>
              <w:jc w:val="center"/>
            </w:pPr>
            <w:r>
              <w:t>0919885554</w:t>
            </w:r>
          </w:p>
        </w:tc>
        <w:tc>
          <w:tcPr>
            <w:tcW w:w="2460" w:type="dxa"/>
            <w:tcMar>
              <w:top w:w="100" w:type="dxa"/>
              <w:left w:w="100" w:type="dxa"/>
              <w:bottom w:w="100" w:type="dxa"/>
              <w:right w:w="100" w:type="dxa"/>
            </w:tcMar>
          </w:tcPr>
          <w:p w14:paraId="35CA068F" w14:textId="77777777" w:rsidR="00215655" w:rsidRDefault="00215655">
            <w:pPr>
              <w:widowControl w:val="0"/>
              <w:spacing w:line="240" w:lineRule="auto"/>
              <w:jc w:val="center"/>
            </w:pPr>
          </w:p>
        </w:tc>
      </w:tr>
      <w:tr w:rsidR="00215655" w14:paraId="324A13DC" w14:textId="77777777">
        <w:tc>
          <w:tcPr>
            <w:tcW w:w="2565" w:type="dxa"/>
            <w:tcMar>
              <w:top w:w="100" w:type="dxa"/>
              <w:left w:w="100" w:type="dxa"/>
              <w:bottom w:w="100" w:type="dxa"/>
              <w:right w:w="100" w:type="dxa"/>
            </w:tcMar>
          </w:tcPr>
          <w:p w14:paraId="65DA1EB9" w14:textId="77777777" w:rsidR="00215655" w:rsidRDefault="00221AEE">
            <w:pPr>
              <w:widowControl w:val="0"/>
              <w:spacing w:line="240" w:lineRule="auto"/>
              <w:jc w:val="center"/>
            </w:pPr>
            <w:r>
              <w:t>Pavao Križić</w:t>
            </w:r>
          </w:p>
        </w:tc>
        <w:tc>
          <w:tcPr>
            <w:tcW w:w="3165" w:type="dxa"/>
            <w:tcMar>
              <w:top w:w="100" w:type="dxa"/>
              <w:left w:w="100" w:type="dxa"/>
              <w:bottom w:w="100" w:type="dxa"/>
              <w:right w:w="100" w:type="dxa"/>
            </w:tcMar>
          </w:tcPr>
          <w:p w14:paraId="7BD97D2A" w14:textId="77777777" w:rsidR="00215655" w:rsidRDefault="00221AEE">
            <w:pPr>
              <w:widowControl w:val="0"/>
              <w:spacing w:line="240" w:lineRule="auto"/>
              <w:jc w:val="center"/>
            </w:pPr>
            <w:r>
              <w:t>pavao.krizic@fer.hr</w:t>
            </w:r>
          </w:p>
        </w:tc>
        <w:tc>
          <w:tcPr>
            <w:tcW w:w="2295" w:type="dxa"/>
            <w:tcMar>
              <w:top w:w="100" w:type="dxa"/>
              <w:left w:w="100" w:type="dxa"/>
              <w:bottom w:w="100" w:type="dxa"/>
              <w:right w:w="100" w:type="dxa"/>
            </w:tcMar>
          </w:tcPr>
          <w:p w14:paraId="61A3ABEB" w14:textId="77777777" w:rsidR="00215655" w:rsidRDefault="00221AEE">
            <w:pPr>
              <w:widowControl w:val="0"/>
              <w:spacing w:line="240" w:lineRule="auto"/>
              <w:jc w:val="center"/>
            </w:pPr>
            <w:r>
              <w:t>0919256321</w:t>
            </w:r>
          </w:p>
        </w:tc>
        <w:tc>
          <w:tcPr>
            <w:tcW w:w="2460" w:type="dxa"/>
            <w:tcMar>
              <w:top w:w="100" w:type="dxa"/>
              <w:left w:w="100" w:type="dxa"/>
              <w:bottom w:w="100" w:type="dxa"/>
              <w:right w:w="100" w:type="dxa"/>
            </w:tcMar>
          </w:tcPr>
          <w:p w14:paraId="5F07335B" w14:textId="77777777" w:rsidR="00215655" w:rsidRDefault="00215655">
            <w:pPr>
              <w:widowControl w:val="0"/>
              <w:spacing w:line="240" w:lineRule="auto"/>
              <w:jc w:val="center"/>
            </w:pPr>
          </w:p>
        </w:tc>
      </w:tr>
      <w:tr w:rsidR="00215655" w14:paraId="10282402" w14:textId="77777777">
        <w:tc>
          <w:tcPr>
            <w:tcW w:w="2565" w:type="dxa"/>
            <w:tcMar>
              <w:top w:w="100" w:type="dxa"/>
              <w:left w:w="100" w:type="dxa"/>
              <w:bottom w:w="100" w:type="dxa"/>
              <w:right w:w="100" w:type="dxa"/>
            </w:tcMar>
          </w:tcPr>
          <w:p w14:paraId="5EE8A4AE" w14:textId="77777777" w:rsidR="00215655" w:rsidRDefault="00221AEE">
            <w:pPr>
              <w:widowControl w:val="0"/>
              <w:spacing w:line="240" w:lineRule="auto"/>
              <w:jc w:val="center"/>
            </w:pPr>
            <w:r>
              <w:t>Karlo Pavlović</w:t>
            </w:r>
          </w:p>
        </w:tc>
        <w:tc>
          <w:tcPr>
            <w:tcW w:w="3165" w:type="dxa"/>
            <w:tcMar>
              <w:top w:w="100" w:type="dxa"/>
              <w:left w:w="100" w:type="dxa"/>
              <w:bottom w:w="100" w:type="dxa"/>
              <w:right w:w="100" w:type="dxa"/>
            </w:tcMar>
          </w:tcPr>
          <w:p w14:paraId="1E02852C" w14:textId="77777777" w:rsidR="00215655" w:rsidRDefault="00221AEE">
            <w:pPr>
              <w:widowControl w:val="0"/>
              <w:spacing w:line="240" w:lineRule="auto"/>
              <w:jc w:val="center"/>
            </w:pPr>
            <w:r>
              <w:t>karlo.pavlovic@fer.hr</w:t>
            </w:r>
          </w:p>
        </w:tc>
        <w:tc>
          <w:tcPr>
            <w:tcW w:w="2295" w:type="dxa"/>
            <w:tcMar>
              <w:top w:w="100" w:type="dxa"/>
              <w:left w:w="100" w:type="dxa"/>
              <w:bottom w:w="100" w:type="dxa"/>
              <w:right w:w="100" w:type="dxa"/>
            </w:tcMar>
          </w:tcPr>
          <w:p w14:paraId="61BBBA48" w14:textId="77777777" w:rsidR="00215655" w:rsidRDefault="00221AEE">
            <w:pPr>
              <w:widowControl w:val="0"/>
              <w:spacing w:line="240" w:lineRule="auto"/>
              <w:jc w:val="center"/>
            </w:pPr>
            <w:r>
              <w:t>0955099552</w:t>
            </w:r>
          </w:p>
        </w:tc>
        <w:tc>
          <w:tcPr>
            <w:tcW w:w="2460" w:type="dxa"/>
            <w:tcMar>
              <w:top w:w="100" w:type="dxa"/>
              <w:left w:w="100" w:type="dxa"/>
              <w:bottom w:w="100" w:type="dxa"/>
              <w:right w:w="100" w:type="dxa"/>
            </w:tcMar>
          </w:tcPr>
          <w:p w14:paraId="79E63910" w14:textId="77777777" w:rsidR="00215655" w:rsidRDefault="00215655">
            <w:pPr>
              <w:widowControl w:val="0"/>
              <w:spacing w:line="240" w:lineRule="auto"/>
              <w:jc w:val="center"/>
            </w:pPr>
          </w:p>
        </w:tc>
      </w:tr>
    </w:tbl>
    <w:p w14:paraId="6EFA2AAE" w14:textId="77777777" w:rsidR="00215655" w:rsidRDefault="00215655"/>
    <w:p w14:paraId="0E4439C5" w14:textId="77777777" w:rsidR="00215655" w:rsidRDefault="00221AEE">
      <w:r>
        <w:t xml:space="preserve">12) </w:t>
      </w:r>
      <w:r>
        <w:rPr>
          <w:b/>
        </w:rPr>
        <w:t>GLAVNI RIZICI</w:t>
      </w:r>
    </w:p>
    <w:p w14:paraId="6A68E50C" w14:textId="77777777" w:rsidR="00215655" w:rsidRDefault="00215655"/>
    <w:p w14:paraId="5527FD30" w14:textId="77777777" w:rsidR="00215655" w:rsidRDefault="00221AEE">
      <w:pPr>
        <w:ind w:firstLine="720"/>
        <w:jc w:val="both"/>
      </w:pPr>
      <w:r>
        <w:t>Postoji nekoliko većih rizika koji mogu predstavljati probleme za ovaj projekt. Prvi i osnovni rizik je to što je ovo prva zajednička suradnja grupe u navedenom sastavu te članovi nisu usklađeni kako po idejama, tako i po razini znanja koja varira od člana do člana. Također, za neke članove može doći do otežanog rada s odabranim alatima i tehnologijama ukoliko se s njima susreću po prvi put.</w:t>
      </w:r>
    </w:p>
    <w:p w14:paraId="7A28EFA1" w14:textId="77777777" w:rsidR="00215655" w:rsidRDefault="00221AEE">
      <w:pPr>
        <w:ind w:firstLine="720"/>
        <w:jc w:val="both"/>
      </w:pPr>
      <w:r>
        <w:t>Važno je spomenuti i fakultetske obaveze članova tima (ispiti, laboratorijske vježbe…), koje otežavaju pronalazak odgovarajućih termina za sastanke grupe na kojima bi svi mogli prisustvovati.</w:t>
      </w:r>
    </w:p>
    <w:p w14:paraId="0F7DE17C" w14:textId="77777777" w:rsidR="00215655" w:rsidRDefault="00215655"/>
    <w:p w14:paraId="6B401E66" w14:textId="77777777" w:rsidR="00215655" w:rsidRDefault="00215655"/>
    <w:p w14:paraId="15DB0C6B" w14:textId="77777777" w:rsidR="00215655" w:rsidRDefault="00221AEE">
      <w:r>
        <w:t xml:space="preserve">13) </w:t>
      </w:r>
      <w:r>
        <w:rPr>
          <w:b/>
        </w:rPr>
        <w:t>SMANJIVANJE RIZIKA</w:t>
      </w:r>
    </w:p>
    <w:p w14:paraId="0F7824F0" w14:textId="77777777" w:rsidR="00215655" w:rsidRDefault="00221AEE">
      <w:r>
        <w:rPr>
          <w:b/>
        </w:rPr>
        <w:tab/>
      </w:r>
    </w:p>
    <w:p w14:paraId="0F2DCA48" w14:textId="77777777" w:rsidR="00215655" w:rsidRDefault="00221AEE">
      <w:pPr>
        <w:jc w:val="both"/>
      </w:pPr>
      <w:r>
        <w:rPr>
          <w:b/>
        </w:rPr>
        <w:tab/>
      </w:r>
      <w:r>
        <w:t xml:space="preserve">Navedeni rizici mogu se smanjiti tako što će svi članovi grupe čim prije početi s radom i učenjem kako bi nadoknadili svoje zaostatke i rupe u znanju. Osim toga, važna je dobra organizacija grupe tako da bi svi mogli podjednako sudjelovati kako u sastancima tako i u radu na svakom dijelu projekta. </w:t>
      </w:r>
    </w:p>
    <w:p w14:paraId="6AB5DD62" w14:textId="77777777" w:rsidR="00215655" w:rsidRDefault="00221AEE">
      <w:pPr>
        <w:ind w:firstLine="720"/>
        <w:jc w:val="both"/>
      </w:pPr>
      <w:r>
        <w:t>Vrlo važan alat u smanjenju rizika je Slack, web, stolna i mobilna aplikacija koja olakšava međusobnu komunikaciju, diobu poslova i sadržaja među članovima grupe.</w:t>
      </w:r>
    </w:p>
    <w:p w14:paraId="5DFADF67" w14:textId="77777777" w:rsidR="00215655" w:rsidRDefault="00215655"/>
    <w:p w14:paraId="7C595459" w14:textId="77777777" w:rsidR="00215655" w:rsidRDefault="00215655"/>
    <w:p w14:paraId="0A05C3AF" w14:textId="77777777" w:rsidR="00215655" w:rsidRDefault="00221AEE">
      <w:r>
        <w:t xml:space="preserve">14) </w:t>
      </w:r>
      <w:r>
        <w:rPr>
          <w:b/>
        </w:rPr>
        <w:t>GLAVNE FAZE PROJEKTA</w:t>
      </w:r>
    </w:p>
    <w:p w14:paraId="1A30D30A" w14:textId="77777777" w:rsidR="00215655" w:rsidRDefault="00221AEE">
      <w:r>
        <w:rPr>
          <w:b/>
        </w:rPr>
        <w:tab/>
      </w:r>
    </w:p>
    <w:p w14:paraId="5E1CDE87" w14:textId="77777777" w:rsidR="00215655" w:rsidRDefault="00221AEE">
      <w:pPr>
        <w:numPr>
          <w:ilvl w:val="0"/>
          <w:numId w:val="5"/>
        </w:numPr>
        <w:ind w:hanging="360"/>
        <w:contextualSpacing/>
      </w:pPr>
      <w:r>
        <w:t>istraživanje problematike zadatka te podjela radnih zadataka</w:t>
      </w:r>
    </w:p>
    <w:p w14:paraId="1491CE37" w14:textId="77777777" w:rsidR="00215655" w:rsidRDefault="00221AEE">
      <w:pPr>
        <w:numPr>
          <w:ilvl w:val="0"/>
          <w:numId w:val="5"/>
        </w:numPr>
        <w:ind w:hanging="360"/>
        <w:contextualSpacing/>
      </w:pPr>
      <w:r>
        <w:lastRenderedPageBreak/>
        <w:t>istraživanje i proučavanje relevantne literature</w:t>
      </w:r>
    </w:p>
    <w:p w14:paraId="38A0E068" w14:textId="77777777" w:rsidR="00215655" w:rsidRDefault="00221AEE">
      <w:pPr>
        <w:numPr>
          <w:ilvl w:val="0"/>
          <w:numId w:val="5"/>
        </w:numPr>
        <w:ind w:hanging="360"/>
        <w:contextualSpacing/>
      </w:pPr>
      <w:r>
        <w:t>dokumentiranje plana projekta</w:t>
      </w:r>
    </w:p>
    <w:p w14:paraId="0ECDDA1D" w14:textId="77777777" w:rsidR="00215655" w:rsidRDefault="00221AEE">
      <w:pPr>
        <w:numPr>
          <w:ilvl w:val="0"/>
          <w:numId w:val="5"/>
        </w:numPr>
        <w:ind w:hanging="360"/>
        <w:contextualSpacing/>
      </w:pPr>
      <w:r>
        <w:t>izrada modela baze podataka</w:t>
      </w:r>
    </w:p>
    <w:p w14:paraId="0A354655" w14:textId="77777777" w:rsidR="00215655" w:rsidRDefault="00221AEE">
      <w:pPr>
        <w:numPr>
          <w:ilvl w:val="0"/>
          <w:numId w:val="5"/>
        </w:numPr>
        <w:ind w:hanging="360"/>
        <w:contextualSpacing/>
      </w:pPr>
      <w:r>
        <w:t>izrada web i android aplikacije</w:t>
      </w:r>
    </w:p>
    <w:p w14:paraId="38D7DC68" w14:textId="77777777" w:rsidR="00215655" w:rsidRDefault="00221AEE">
      <w:pPr>
        <w:numPr>
          <w:ilvl w:val="0"/>
          <w:numId w:val="5"/>
        </w:numPr>
        <w:ind w:hanging="360"/>
        <w:contextualSpacing/>
      </w:pPr>
      <w:r>
        <w:t>izrada prezentacije projekta</w:t>
      </w:r>
    </w:p>
    <w:p w14:paraId="4C2F5E18" w14:textId="77777777" w:rsidR="00215655" w:rsidRDefault="00221AEE">
      <w:pPr>
        <w:numPr>
          <w:ilvl w:val="0"/>
          <w:numId w:val="5"/>
        </w:numPr>
        <w:ind w:hanging="360"/>
        <w:contextualSpacing/>
      </w:pPr>
      <w:r>
        <w:t>pisanje tehničke dokumentacije</w:t>
      </w:r>
    </w:p>
    <w:p w14:paraId="5039902A" w14:textId="77777777" w:rsidR="00215655" w:rsidRDefault="00221AEE">
      <w:pPr>
        <w:numPr>
          <w:ilvl w:val="0"/>
          <w:numId w:val="5"/>
        </w:numPr>
        <w:ind w:hanging="360"/>
        <w:contextualSpacing/>
      </w:pPr>
      <w:r>
        <w:t>završetak projekta</w:t>
      </w:r>
    </w:p>
    <w:p w14:paraId="4B5C861B" w14:textId="77777777" w:rsidR="00215655" w:rsidRDefault="00215655"/>
    <w:p w14:paraId="37919466" w14:textId="77777777" w:rsidR="00215655" w:rsidRDefault="00215655"/>
    <w:p w14:paraId="66F6D7AE" w14:textId="77777777" w:rsidR="00215655" w:rsidRDefault="00215655"/>
    <w:p w14:paraId="26BD2B1E" w14:textId="77777777" w:rsidR="00215655" w:rsidRDefault="00215655"/>
    <w:p w14:paraId="422BEFDF" w14:textId="77777777" w:rsidR="00215655" w:rsidRDefault="00215655"/>
    <w:p w14:paraId="2A9E0CEA" w14:textId="77777777" w:rsidR="00215655" w:rsidRDefault="00215655"/>
    <w:p w14:paraId="0C622AC1" w14:textId="77777777" w:rsidR="00215655" w:rsidRDefault="00215655"/>
    <w:p w14:paraId="2D0ED501" w14:textId="77777777" w:rsidR="00215655" w:rsidRDefault="00215655"/>
    <w:p w14:paraId="2D0E4541" w14:textId="77777777" w:rsidR="00215655" w:rsidRDefault="00215655"/>
    <w:p w14:paraId="1783A9CE" w14:textId="77777777" w:rsidR="00215655" w:rsidRDefault="00215655"/>
    <w:p w14:paraId="3115F97C" w14:textId="77777777" w:rsidR="00215655" w:rsidRDefault="00215655"/>
    <w:p w14:paraId="3310E5FC" w14:textId="77777777" w:rsidR="00215655" w:rsidRDefault="00215655"/>
    <w:p w14:paraId="2A53C984" w14:textId="77777777" w:rsidR="00215655" w:rsidRDefault="00215655"/>
    <w:p w14:paraId="6B66A60A" w14:textId="77777777" w:rsidR="00215655" w:rsidRDefault="00215655"/>
    <w:p w14:paraId="5BFCCCB6" w14:textId="77777777" w:rsidR="00215655" w:rsidRDefault="00221AEE">
      <w:r>
        <w:t xml:space="preserve">15) </w:t>
      </w:r>
      <w:r>
        <w:rPr>
          <w:b/>
        </w:rPr>
        <w:t>STRUKTURA RASPODJELJENOG POSLA (WBS)</w:t>
      </w:r>
    </w:p>
    <w:p w14:paraId="0C463E5B" w14:textId="77777777" w:rsidR="00215655" w:rsidRDefault="00215655"/>
    <w:p w14:paraId="7DD2F389" w14:textId="77777777" w:rsidR="00215655" w:rsidRDefault="00221AEE">
      <w:pPr>
        <w:ind w:left="-285" w:hanging="285"/>
      </w:pPr>
      <w:r>
        <w:rPr>
          <w:noProof/>
          <w:lang w:val="en-GB" w:eastAsia="en-GB"/>
        </w:rPr>
        <w:drawing>
          <wp:inline distT="114300" distB="114300" distL="114300" distR="114300" wp14:anchorId="042A87B0" wp14:editId="6EA418DE">
            <wp:extent cx="7558088" cy="3219450"/>
            <wp:effectExtent l="0" t="0" r="0" b="0"/>
            <wp:docPr id="4" name="image11.jpg" descr="wbs2.jpg"/>
            <wp:cNvGraphicFramePr/>
            <a:graphic xmlns:a="http://schemas.openxmlformats.org/drawingml/2006/main">
              <a:graphicData uri="http://schemas.openxmlformats.org/drawingml/2006/picture">
                <pic:pic xmlns:pic="http://schemas.openxmlformats.org/drawingml/2006/picture">
                  <pic:nvPicPr>
                    <pic:cNvPr id="0" name="image11.jpg" descr="wbs2.jpg"/>
                    <pic:cNvPicPr preferRelativeResize="0"/>
                  </pic:nvPicPr>
                  <pic:blipFill>
                    <a:blip r:embed="rId17"/>
                    <a:srcRect l="794" r="-794"/>
                    <a:stretch>
                      <a:fillRect/>
                    </a:stretch>
                  </pic:blipFill>
                  <pic:spPr>
                    <a:xfrm>
                      <a:off x="0" y="0"/>
                      <a:ext cx="7558088" cy="3219450"/>
                    </a:xfrm>
                    <a:prstGeom prst="rect">
                      <a:avLst/>
                    </a:prstGeom>
                    <a:ln/>
                  </pic:spPr>
                </pic:pic>
              </a:graphicData>
            </a:graphic>
          </wp:inline>
        </w:drawing>
      </w:r>
    </w:p>
    <w:p w14:paraId="20D5BDBE" w14:textId="77777777" w:rsidR="00215655" w:rsidRDefault="00215655"/>
    <w:p w14:paraId="42DCD5F3" w14:textId="77777777" w:rsidR="00215655" w:rsidRDefault="00215655"/>
    <w:p w14:paraId="2D08A066" w14:textId="77777777" w:rsidR="00215655" w:rsidRDefault="00215655"/>
    <w:p w14:paraId="3EFE29B8" w14:textId="77777777" w:rsidR="00215655" w:rsidRDefault="00221AEE">
      <w:r>
        <w:t xml:space="preserve">16) </w:t>
      </w:r>
      <w:r>
        <w:rPr>
          <w:b/>
        </w:rPr>
        <w:t>KONTROLNE TOČKE PROJEKTA</w:t>
      </w:r>
    </w:p>
    <w:p w14:paraId="37934851" w14:textId="77777777" w:rsidR="00215655" w:rsidRDefault="00215655"/>
    <w:p w14:paraId="284A286A" w14:textId="77777777" w:rsidR="00215655" w:rsidRDefault="00215655"/>
    <w:tbl>
      <w:tblPr>
        <w:tblStyle w:val="a1"/>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2"/>
        <w:gridCol w:w="2621"/>
        <w:gridCol w:w="2621"/>
        <w:gridCol w:w="2621"/>
      </w:tblGrid>
      <w:tr w:rsidR="00215655" w14:paraId="16631ED9" w14:textId="77777777">
        <w:tc>
          <w:tcPr>
            <w:tcW w:w="2621" w:type="dxa"/>
            <w:tcBorders>
              <w:bottom w:val="single" w:sz="12" w:space="0" w:color="000000"/>
              <w:right w:val="single" w:sz="12" w:space="0" w:color="000000"/>
            </w:tcBorders>
            <w:tcMar>
              <w:top w:w="100" w:type="dxa"/>
              <w:left w:w="100" w:type="dxa"/>
              <w:bottom w:w="100" w:type="dxa"/>
              <w:right w:w="100" w:type="dxa"/>
            </w:tcMar>
          </w:tcPr>
          <w:p w14:paraId="3FFD2DF2" w14:textId="77777777" w:rsidR="00215655" w:rsidRDefault="00221AEE">
            <w:pPr>
              <w:widowControl w:val="0"/>
              <w:spacing w:line="240" w:lineRule="auto"/>
              <w:jc w:val="center"/>
            </w:pPr>
            <w:r>
              <w:t>KONTROLNE TOČKE</w:t>
            </w:r>
          </w:p>
        </w:tc>
        <w:tc>
          <w:tcPr>
            <w:tcW w:w="2621" w:type="dxa"/>
            <w:tcBorders>
              <w:left w:val="single" w:sz="12" w:space="0" w:color="000000"/>
              <w:bottom w:val="single" w:sz="12" w:space="0" w:color="000000"/>
              <w:right w:val="single" w:sz="12" w:space="0" w:color="000000"/>
            </w:tcBorders>
            <w:tcMar>
              <w:top w:w="100" w:type="dxa"/>
              <w:left w:w="100" w:type="dxa"/>
              <w:bottom w:w="100" w:type="dxa"/>
              <w:right w:w="100" w:type="dxa"/>
            </w:tcMar>
          </w:tcPr>
          <w:p w14:paraId="6ED862AB" w14:textId="77777777" w:rsidR="00215655" w:rsidRDefault="00221AEE">
            <w:pPr>
              <w:widowControl w:val="0"/>
              <w:spacing w:line="240" w:lineRule="auto"/>
              <w:jc w:val="center"/>
            </w:pPr>
            <w:r>
              <w:t>PLANIRANI DATUM</w:t>
            </w:r>
          </w:p>
        </w:tc>
        <w:tc>
          <w:tcPr>
            <w:tcW w:w="2621" w:type="dxa"/>
            <w:tcBorders>
              <w:left w:val="single" w:sz="12" w:space="0" w:color="000000"/>
              <w:bottom w:val="single" w:sz="12" w:space="0" w:color="000000"/>
              <w:right w:val="single" w:sz="12" w:space="0" w:color="000000"/>
            </w:tcBorders>
            <w:tcMar>
              <w:top w:w="100" w:type="dxa"/>
              <w:left w:w="100" w:type="dxa"/>
              <w:bottom w:w="100" w:type="dxa"/>
              <w:right w:w="100" w:type="dxa"/>
            </w:tcMar>
          </w:tcPr>
          <w:p w14:paraId="7E4E3E71" w14:textId="77777777" w:rsidR="00215655" w:rsidRDefault="00221AEE">
            <w:pPr>
              <w:widowControl w:val="0"/>
              <w:spacing w:line="240" w:lineRule="auto"/>
              <w:jc w:val="center"/>
            </w:pPr>
            <w:r>
              <w:t>REALIZIRANI DATUM</w:t>
            </w:r>
          </w:p>
        </w:tc>
        <w:tc>
          <w:tcPr>
            <w:tcW w:w="2621" w:type="dxa"/>
            <w:tcBorders>
              <w:left w:val="single" w:sz="12" w:space="0" w:color="000000"/>
              <w:bottom w:val="single" w:sz="12" w:space="0" w:color="000000"/>
            </w:tcBorders>
            <w:tcMar>
              <w:top w:w="100" w:type="dxa"/>
              <w:left w:w="100" w:type="dxa"/>
              <w:bottom w:w="100" w:type="dxa"/>
              <w:right w:w="100" w:type="dxa"/>
            </w:tcMar>
          </w:tcPr>
          <w:p w14:paraId="1ABE6CDD" w14:textId="77777777" w:rsidR="00215655" w:rsidRDefault="00221AEE">
            <w:pPr>
              <w:widowControl w:val="0"/>
              <w:spacing w:line="240" w:lineRule="auto"/>
              <w:jc w:val="center"/>
            </w:pPr>
            <w:r>
              <w:t>STATUS PROJEKTA</w:t>
            </w:r>
          </w:p>
        </w:tc>
      </w:tr>
      <w:tr w:rsidR="00215655" w14:paraId="1C0EE718" w14:textId="77777777">
        <w:tc>
          <w:tcPr>
            <w:tcW w:w="2621" w:type="dxa"/>
            <w:tcBorders>
              <w:top w:val="single" w:sz="12" w:space="0" w:color="000000"/>
              <w:right w:val="single" w:sz="12" w:space="0" w:color="000000"/>
            </w:tcBorders>
            <w:tcMar>
              <w:top w:w="100" w:type="dxa"/>
              <w:left w:w="100" w:type="dxa"/>
              <w:bottom w:w="100" w:type="dxa"/>
              <w:right w:w="100" w:type="dxa"/>
            </w:tcMar>
          </w:tcPr>
          <w:p w14:paraId="73A32606" w14:textId="77777777" w:rsidR="00215655" w:rsidRDefault="00221AEE">
            <w:pPr>
              <w:widowControl w:val="0"/>
              <w:spacing w:line="240" w:lineRule="auto"/>
              <w:jc w:val="center"/>
            </w:pPr>
            <w:r>
              <w:t>Raspodjela poslova i definiranje timova</w:t>
            </w:r>
          </w:p>
        </w:tc>
        <w:tc>
          <w:tcPr>
            <w:tcW w:w="2621" w:type="dxa"/>
            <w:tcBorders>
              <w:top w:val="single" w:sz="12" w:space="0" w:color="000000"/>
              <w:left w:val="single" w:sz="12" w:space="0" w:color="000000"/>
              <w:right w:val="single" w:sz="12" w:space="0" w:color="000000"/>
            </w:tcBorders>
            <w:tcMar>
              <w:top w:w="100" w:type="dxa"/>
              <w:left w:w="100" w:type="dxa"/>
              <w:bottom w:w="100" w:type="dxa"/>
              <w:right w:w="100" w:type="dxa"/>
            </w:tcMar>
          </w:tcPr>
          <w:p w14:paraId="54F6A10D" w14:textId="77777777" w:rsidR="00215655" w:rsidRDefault="00221AEE">
            <w:pPr>
              <w:widowControl w:val="0"/>
              <w:spacing w:line="240" w:lineRule="auto"/>
              <w:jc w:val="center"/>
            </w:pPr>
            <w:r>
              <w:t>27.10.2015.</w:t>
            </w:r>
          </w:p>
        </w:tc>
        <w:tc>
          <w:tcPr>
            <w:tcW w:w="2621" w:type="dxa"/>
            <w:tcBorders>
              <w:top w:val="single" w:sz="12" w:space="0" w:color="000000"/>
              <w:left w:val="single" w:sz="12" w:space="0" w:color="000000"/>
              <w:right w:val="single" w:sz="12" w:space="0" w:color="000000"/>
            </w:tcBorders>
            <w:tcMar>
              <w:top w:w="100" w:type="dxa"/>
              <w:left w:w="100" w:type="dxa"/>
              <w:bottom w:w="100" w:type="dxa"/>
              <w:right w:w="100" w:type="dxa"/>
            </w:tcMar>
          </w:tcPr>
          <w:p w14:paraId="148D46B8" w14:textId="77777777" w:rsidR="00215655" w:rsidRDefault="00215655">
            <w:pPr>
              <w:widowControl w:val="0"/>
              <w:spacing w:line="240" w:lineRule="auto"/>
              <w:jc w:val="center"/>
            </w:pPr>
          </w:p>
        </w:tc>
        <w:tc>
          <w:tcPr>
            <w:tcW w:w="2621" w:type="dxa"/>
            <w:tcBorders>
              <w:top w:val="single" w:sz="12" w:space="0" w:color="000000"/>
              <w:left w:val="single" w:sz="12" w:space="0" w:color="000000"/>
            </w:tcBorders>
            <w:tcMar>
              <w:top w:w="100" w:type="dxa"/>
              <w:left w:w="100" w:type="dxa"/>
              <w:bottom w:w="100" w:type="dxa"/>
              <w:right w:w="100" w:type="dxa"/>
            </w:tcMar>
          </w:tcPr>
          <w:p w14:paraId="0ADEAFE7" w14:textId="77777777" w:rsidR="00215655" w:rsidRDefault="00221AEE">
            <w:pPr>
              <w:widowControl w:val="0"/>
              <w:spacing w:line="240" w:lineRule="auto"/>
              <w:jc w:val="center"/>
            </w:pPr>
            <w:r>
              <w:t>POČETAK RADA</w:t>
            </w:r>
          </w:p>
        </w:tc>
      </w:tr>
      <w:tr w:rsidR="00215655" w14:paraId="5A597396" w14:textId="77777777">
        <w:tc>
          <w:tcPr>
            <w:tcW w:w="2621" w:type="dxa"/>
            <w:tcBorders>
              <w:right w:val="single" w:sz="12" w:space="0" w:color="000000"/>
            </w:tcBorders>
            <w:tcMar>
              <w:top w:w="100" w:type="dxa"/>
              <w:left w:w="100" w:type="dxa"/>
              <w:bottom w:w="100" w:type="dxa"/>
              <w:right w:w="100" w:type="dxa"/>
            </w:tcMar>
          </w:tcPr>
          <w:p w14:paraId="02C443B6" w14:textId="77777777" w:rsidR="00215655" w:rsidRDefault="00221AEE">
            <w:pPr>
              <w:widowControl w:val="0"/>
              <w:spacing w:line="240" w:lineRule="auto"/>
              <w:jc w:val="center"/>
            </w:pPr>
            <w:r>
              <w:t>Predaja plana projekta</w:t>
            </w:r>
          </w:p>
        </w:tc>
        <w:tc>
          <w:tcPr>
            <w:tcW w:w="2621" w:type="dxa"/>
            <w:tcBorders>
              <w:left w:val="single" w:sz="12" w:space="0" w:color="000000"/>
              <w:right w:val="single" w:sz="12" w:space="0" w:color="000000"/>
            </w:tcBorders>
            <w:tcMar>
              <w:top w:w="100" w:type="dxa"/>
              <w:left w:w="100" w:type="dxa"/>
              <w:bottom w:w="100" w:type="dxa"/>
              <w:right w:w="100" w:type="dxa"/>
            </w:tcMar>
          </w:tcPr>
          <w:p w14:paraId="3E66553D" w14:textId="77777777" w:rsidR="00215655" w:rsidRDefault="00221AEE">
            <w:pPr>
              <w:widowControl w:val="0"/>
              <w:spacing w:line="240" w:lineRule="auto"/>
              <w:jc w:val="center"/>
            </w:pPr>
            <w:r>
              <w:t>12.11.2015.</w:t>
            </w:r>
          </w:p>
        </w:tc>
        <w:tc>
          <w:tcPr>
            <w:tcW w:w="2621" w:type="dxa"/>
            <w:tcBorders>
              <w:left w:val="single" w:sz="12" w:space="0" w:color="000000"/>
              <w:right w:val="single" w:sz="12" w:space="0" w:color="000000"/>
            </w:tcBorders>
            <w:tcMar>
              <w:top w:w="100" w:type="dxa"/>
              <w:left w:w="100" w:type="dxa"/>
              <w:bottom w:w="100" w:type="dxa"/>
              <w:right w:w="100" w:type="dxa"/>
            </w:tcMar>
          </w:tcPr>
          <w:p w14:paraId="76E0E0DF" w14:textId="77777777" w:rsidR="00215655" w:rsidRDefault="00215655">
            <w:pPr>
              <w:widowControl w:val="0"/>
              <w:spacing w:line="240" w:lineRule="auto"/>
              <w:jc w:val="center"/>
            </w:pPr>
          </w:p>
        </w:tc>
        <w:tc>
          <w:tcPr>
            <w:tcW w:w="2621" w:type="dxa"/>
            <w:tcBorders>
              <w:left w:val="single" w:sz="12" w:space="0" w:color="000000"/>
            </w:tcBorders>
            <w:tcMar>
              <w:top w:w="100" w:type="dxa"/>
              <w:left w:w="100" w:type="dxa"/>
              <w:bottom w:w="100" w:type="dxa"/>
              <w:right w:w="100" w:type="dxa"/>
            </w:tcMar>
          </w:tcPr>
          <w:p w14:paraId="2C1FC871" w14:textId="77777777" w:rsidR="00215655" w:rsidRDefault="00215655">
            <w:pPr>
              <w:widowControl w:val="0"/>
              <w:spacing w:line="240" w:lineRule="auto"/>
              <w:jc w:val="center"/>
            </w:pPr>
          </w:p>
        </w:tc>
      </w:tr>
      <w:tr w:rsidR="00215655" w14:paraId="7E6A50B6" w14:textId="77777777">
        <w:tc>
          <w:tcPr>
            <w:tcW w:w="2621" w:type="dxa"/>
            <w:tcBorders>
              <w:right w:val="single" w:sz="12" w:space="0" w:color="000000"/>
            </w:tcBorders>
            <w:tcMar>
              <w:top w:w="100" w:type="dxa"/>
              <w:left w:w="100" w:type="dxa"/>
              <w:bottom w:w="100" w:type="dxa"/>
              <w:right w:w="100" w:type="dxa"/>
            </w:tcMar>
          </w:tcPr>
          <w:p w14:paraId="34B427D8" w14:textId="77777777" w:rsidR="00215655" w:rsidRDefault="00221AEE">
            <w:pPr>
              <w:widowControl w:val="0"/>
              <w:spacing w:line="240" w:lineRule="auto"/>
              <w:jc w:val="center"/>
            </w:pPr>
            <w:r>
              <w:t>Napravljen model baze podataka</w:t>
            </w:r>
          </w:p>
        </w:tc>
        <w:tc>
          <w:tcPr>
            <w:tcW w:w="2621" w:type="dxa"/>
            <w:tcBorders>
              <w:left w:val="single" w:sz="12" w:space="0" w:color="000000"/>
              <w:right w:val="single" w:sz="12" w:space="0" w:color="000000"/>
            </w:tcBorders>
            <w:tcMar>
              <w:top w:w="100" w:type="dxa"/>
              <w:left w:w="100" w:type="dxa"/>
              <w:bottom w:w="100" w:type="dxa"/>
              <w:right w:w="100" w:type="dxa"/>
            </w:tcMar>
          </w:tcPr>
          <w:p w14:paraId="7E6967F3" w14:textId="77777777" w:rsidR="00215655" w:rsidRDefault="00221AEE">
            <w:pPr>
              <w:widowControl w:val="0"/>
              <w:spacing w:line="240" w:lineRule="auto"/>
              <w:jc w:val="center"/>
            </w:pPr>
            <w:r>
              <w:t>12.11.2015.</w:t>
            </w:r>
          </w:p>
        </w:tc>
        <w:tc>
          <w:tcPr>
            <w:tcW w:w="2621" w:type="dxa"/>
            <w:tcBorders>
              <w:left w:val="single" w:sz="12" w:space="0" w:color="000000"/>
              <w:right w:val="single" w:sz="12" w:space="0" w:color="000000"/>
            </w:tcBorders>
            <w:tcMar>
              <w:top w:w="100" w:type="dxa"/>
              <w:left w:w="100" w:type="dxa"/>
              <w:bottom w:w="100" w:type="dxa"/>
              <w:right w:w="100" w:type="dxa"/>
            </w:tcMar>
          </w:tcPr>
          <w:p w14:paraId="2CC5D75B" w14:textId="77777777" w:rsidR="00215655" w:rsidRDefault="00215655">
            <w:pPr>
              <w:widowControl w:val="0"/>
              <w:spacing w:line="240" w:lineRule="auto"/>
              <w:jc w:val="center"/>
            </w:pPr>
          </w:p>
        </w:tc>
        <w:tc>
          <w:tcPr>
            <w:tcW w:w="2621" w:type="dxa"/>
            <w:tcBorders>
              <w:left w:val="single" w:sz="12" w:space="0" w:color="000000"/>
            </w:tcBorders>
            <w:tcMar>
              <w:top w:w="100" w:type="dxa"/>
              <w:left w:w="100" w:type="dxa"/>
              <w:bottom w:w="100" w:type="dxa"/>
              <w:right w:w="100" w:type="dxa"/>
            </w:tcMar>
          </w:tcPr>
          <w:p w14:paraId="3CE37E1F" w14:textId="77777777" w:rsidR="00215655" w:rsidRDefault="00215655">
            <w:pPr>
              <w:widowControl w:val="0"/>
              <w:spacing w:line="240" w:lineRule="auto"/>
              <w:jc w:val="center"/>
            </w:pPr>
          </w:p>
        </w:tc>
      </w:tr>
      <w:tr w:rsidR="00215655" w14:paraId="5B5FD8DA" w14:textId="77777777">
        <w:tc>
          <w:tcPr>
            <w:tcW w:w="2621" w:type="dxa"/>
            <w:tcBorders>
              <w:right w:val="single" w:sz="12" w:space="0" w:color="000000"/>
            </w:tcBorders>
            <w:tcMar>
              <w:top w:w="100" w:type="dxa"/>
              <w:left w:w="100" w:type="dxa"/>
              <w:bottom w:w="100" w:type="dxa"/>
              <w:right w:w="100" w:type="dxa"/>
            </w:tcMar>
          </w:tcPr>
          <w:p w14:paraId="4FA75412" w14:textId="77777777" w:rsidR="00215655" w:rsidRDefault="00221AEE">
            <w:pPr>
              <w:widowControl w:val="0"/>
              <w:spacing w:line="240" w:lineRule="auto"/>
              <w:jc w:val="center"/>
            </w:pPr>
            <w:r>
              <w:t>Završena Android aplikacija</w:t>
            </w:r>
          </w:p>
        </w:tc>
        <w:tc>
          <w:tcPr>
            <w:tcW w:w="2621" w:type="dxa"/>
            <w:tcBorders>
              <w:left w:val="single" w:sz="12" w:space="0" w:color="000000"/>
              <w:right w:val="single" w:sz="12" w:space="0" w:color="000000"/>
            </w:tcBorders>
            <w:tcMar>
              <w:top w:w="100" w:type="dxa"/>
              <w:left w:w="100" w:type="dxa"/>
              <w:bottom w:w="100" w:type="dxa"/>
              <w:right w:w="100" w:type="dxa"/>
            </w:tcMar>
          </w:tcPr>
          <w:p w14:paraId="61511D6A" w14:textId="77777777" w:rsidR="00215655" w:rsidRDefault="00221AEE">
            <w:pPr>
              <w:widowControl w:val="0"/>
              <w:spacing w:line="240" w:lineRule="auto"/>
              <w:jc w:val="center"/>
            </w:pPr>
            <w:r>
              <w:t>17.01.2016.</w:t>
            </w:r>
          </w:p>
        </w:tc>
        <w:tc>
          <w:tcPr>
            <w:tcW w:w="2621" w:type="dxa"/>
            <w:tcBorders>
              <w:left w:val="single" w:sz="12" w:space="0" w:color="000000"/>
              <w:right w:val="single" w:sz="12" w:space="0" w:color="000000"/>
            </w:tcBorders>
            <w:tcMar>
              <w:top w:w="100" w:type="dxa"/>
              <w:left w:w="100" w:type="dxa"/>
              <w:bottom w:w="100" w:type="dxa"/>
              <w:right w:w="100" w:type="dxa"/>
            </w:tcMar>
          </w:tcPr>
          <w:p w14:paraId="7FE25467" w14:textId="77777777" w:rsidR="00215655" w:rsidRDefault="00215655">
            <w:pPr>
              <w:widowControl w:val="0"/>
              <w:spacing w:line="240" w:lineRule="auto"/>
              <w:jc w:val="center"/>
            </w:pPr>
          </w:p>
        </w:tc>
        <w:tc>
          <w:tcPr>
            <w:tcW w:w="2621" w:type="dxa"/>
            <w:tcBorders>
              <w:left w:val="single" w:sz="12" w:space="0" w:color="000000"/>
            </w:tcBorders>
            <w:tcMar>
              <w:top w:w="100" w:type="dxa"/>
              <w:left w:w="100" w:type="dxa"/>
              <w:bottom w:w="100" w:type="dxa"/>
              <w:right w:w="100" w:type="dxa"/>
            </w:tcMar>
          </w:tcPr>
          <w:p w14:paraId="28CCFF03" w14:textId="77777777" w:rsidR="00215655" w:rsidRDefault="00215655">
            <w:pPr>
              <w:widowControl w:val="0"/>
              <w:spacing w:line="240" w:lineRule="auto"/>
              <w:jc w:val="center"/>
            </w:pPr>
          </w:p>
        </w:tc>
      </w:tr>
      <w:tr w:rsidR="00215655" w14:paraId="501B5D28" w14:textId="77777777">
        <w:tc>
          <w:tcPr>
            <w:tcW w:w="2621" w:type="dxa"/>
            <w:tcBorders>
              <w:right w:val="single" w:sz="12" w:space="0" w:color="000000"/>
            </w:tcBorders>
            <w:tcMar>
              <w:top w:w="100" w:type="dxa"/>
              <w:left w:w="100" w:type="dxa"/>
              <w:bottom w:w="100" w:type="dxa"/>
              <w:right w:w="100" w:type="dxa"/>
            </w:tcMar>
          </w:tcPr>
          <w:p w14:paraId="070EF6F8" w14:textId="77777777" w:rsidR="00215655" w:rsidRDefault="00221AEE">
            <w:pPr>
              <w:widowControl w:val="0"/>
              <w:spacing w:line="240" w:lineRule="auto"/>
              <w:jc w:val="center"/>
            </w:pPr>
            <w:r>
              <w:t>Završena web aplikacija</w:t>
            </w:r>
          </w:p>
        </w:tc>
        <w:tc>
          <w:tcPr>
            <w:tcW w:w="2621" w:type="dxa"/>
            <w:tcBorders>
              <w:left w:val="single" w:sz="12" w:space="0" w:color="000000"/>
              <w:right w:val="single" w:sz="12" w:space="0" w:color="000000"/>
            </w:tcBorders>
            <w:tcMar>
              <w:top w:w="100" w:type="dxa"/>
              <w:left w:w="100" w:type="dxa"/>
              <w:bottom w:w="100" w:type="dxa"/>
              <w:right w:w="100" w:type="dxa"/>
            </w:tcMar>
          </w:tcPr>
          <w:p w14:paraId="64253E6A" w14:textId="77777777" w:rsidR="00215655" w:rsidRDefault="00221AEE">
            <w:pPr>
              <w:widowControl w:val="0"/>
              <w:spacing w:line="240" w:lineRule="auto"/>
              <w:jc w:val="center"/>
            </w:pPr>
            <w:r>
              <w:t>17.01.2016.</w:t>
            </w:r>
          </w:p>
        </w:tc>
        <w:tc>
          <w:tcPr>
            <w:tcW w:w="2621" w:type="dxa"/>
            <w:tcBorders>
              <w:left w:val="single" w:sz="12" w:space="0" w:color="000000"/>
              <w:right w:val="single" w:sz="12" w:space="0" w:color="000000"/>
            </w:tcBorders>
            <w:tcMar>
              <w:top w:w="100" w:type="dxa"/>
              <w:left w:w="100" w:type="dxa"/>
              <w:bottom w:w="100" w:type="dxa"/>
              <w:right w:w="100" w:type="dxa"/>
            </w:tcMar>
          </w:tcPr>
          <w:p w14:paraId="03D85CCD" w14:textId="77777777" w:rsidR="00215655" w:rsidRDefault="00215655">
            <w:pPr>
              <w:widowControl w:val="0"/>
              <w:spacing w:line="240" w:lineRule="auto"/>
              <w:jc w:val="center"/>
            </w:pPr>
          </w:p>
        </w:tc>
        <w:tc>
          <w:tcPr>
            <w:tcW w:w="2621" w:type="dxa"/>
            <w:tcBorders>
              <w:left w:val="single" w:sz="12" w:space="0" w:color="000000"/>
            </w:tcBorders>
            <w:tcMar>
              <w:top w:w="100" w:type="dxa"/>
              <w:left w:w="100" w:type="dxa"/>
              <w:bottom w:w="100" w:type="dxa"/>
              <w:right w:w="100" w:type="dxa"/>
            </w:tcMar>
          </w:tcPr>
          <w:p w14:paraId="1E6CD45B" w14:textId="77777777" w:rsidR="00215655" w:rsidRDefault="00215655">
            <w:pPr>
              <w:widowControl w:val="0"/>
              <w:spacing w:line="240" w:lineRule="auto"/>
              <w:jc w:val="center"/>
            </w:pPr>
          </w:p>
        </w:tc>
      </w:tr>
      <w:tr w:rsidR="00215655" w14:paraId="55448790" w14:textId="77777777">
        <w:tc>
          <w:tcPr>
            <w:tcW w:w="2621" w:type="dxa"/>
            <w:tcBorders>
              <w:right w:val="single" w:sz="12" w:space="0" w:color="000000"/>
            </w:tcBorders>
            <w:tcMar>
              <w:top w:w="100" w:type="dxa"/>
              <w:left w:w="100" w:type="dxa"/>
              <w:bottom w:w="100" w:type="dxa"/>
              <w:right w:w="100" w:type="dxa"/>
            </w:tcMar>
          </w:tcPr>
          <w:p w14:paraId="44D1A6EA" w14:textId="77777777" w:rsidR="00215655" w:rsidRDefault="00221AEE">
            <w:pPr>
              <w:widowControl w:val="0"/>
              <w:spacing w:line="240" w:lineRule="auto"/>
              <w:jc w:val="center"/>
            </w:pPr>
            <w:r>
              <w:t>Izrađena cjelokupna dokumentacija</w:t>
            </w:r>
          </w:p>
        </w:tc>
        <w:tc>
          <w:tcPr>
            <w:tcW w:w="2621" w:type="dxa"/>
            <w:tcBorders>
              <w:left w:val="single" w:sz="12" w:space="0" w:color="000000"/>
              <w:right w:val="single" w:sz="12" w:space="0" w:color="000000"/>
            </w:tcBorders>
            <w:tcMar>
              <w:top w:w="100" w:type="dxa"/>
              <w:left w:w="100" w:type="dxa"/>
              <w:bottom w:w="100" w:type="dxa"/>
              <w:right w:w="100" w:type="dxa"/>
            </w:tcMar>
          </w:tcPr>
          <w:p w14:paraId="39FD419D" w14:textId="77777777" w:rsidR="00215655" w:rsidRDefault="00221AEE">
            <w:pPr>
              <w:widowControl w:val="0"/>
              <w:spacing w:line="240" w:lineRule="auto"/>
              <w:jc w:val="center"/>
            </w:pPr>
            <w:r>
              <w:t>22.01.2016.</w:t>
            </w:r>
          </w:p>
        </w:tc>
        <w:tc>
          <w:tcPr>
            <w:tcW w:w="2621" w:type="dxa"/>
            <w:tcBorders>
              <w:left w:val="single" w:sz="12" w:space="0" w:color="000000"/>
              <w:right w:val="single" w:sz="12" w:space="0" w:color="000000"/>
            </w:tcBorders>
            <w:tcMar>
              <w:top w:w="100" w:type="dxa"/>
              <w:left w:w="100" w:type="dxa"/>
              <w:bottom w:w="100" w:type="dxa"/>
              <w:right w:w="100" w:type="dxa"/>
            </w:tcMar>
          </w:tcPr>
          <w:p w14:paraId="43CAFF5F" w14:textId="77777777" w:rsidR="00215655" w:rsidRDefault="00215655">
            <w:pPr>
              <w:widowControl w:val="0"/>
              <w:spacing w:line="240" w:lineRule="auto"/>
              <w:jc w:val="center"/>
            </w:pPr>
          </w:p>
        </w:tc>
        <w:tc>
          <w:tcPr>
            <w:tcW w:w="2621" w:type="dxa"/>
            <w:tcBorders>
              <w:left w:val="single" w:sz="12" w:space="0" w:color="000000"/>
            </w:tcBorders>
            <w:tcMar>
              <w:top w:w="100" w:type="dxa"/>
              <w:left w:w="100" w:type="dxa"/>
              <w:bottom w:w="100" w:type="dxa"/>
              <w:right w:w="100" w:type="dxa"/>
            </w:tcMar>
          </w:tcPr>
          <w:p w14:paraId="5DB3C975" w14:textId="77777777" w:rsidR="00215655" w:rsidRDefault="00215655">
            <w:pPr>
              <w:widowControl w:val="0"/>
              <w:spacing w:line="240" w:lineRule="auto"/>
              <w:jc w:val="center"/>
            </w:pPr>
          </w:p>
        </w:tc>
      </w:tr>
      <w:tr w:rsidR="00215655" w14:paraId="3B28A33E" w14:textId="77777777">
        <w:tc>
          <w:tcPr>
            <w:tcW w:w="2621" w:type="dxa"/>
            <w:tcBorders>
              <w:right w:val="single" w:sz="12" w:space="0" w:color="000000"/>
            </w:tcBorders>
            <w:tcMar>
              <w:top w:w="100" w:type="dxa"/>
              <w:left w:w="100" w:type="dxa"/>
              <w:bottom w:w="100" w:type="dxa"/>
              <w:right w:w="100" w:type="dxa"/>
            </w:tcMar>
          </w:tcPr>
          <w:p w14:paraId="41117508" w14:textId="77777777" w:rsidR="00215655" w:rsidRDefault="00221AEE">
            <w:pPr>
              <w:widowControl w:val="0"/>
              <w:spacing w:line="240" w:lineRule="auto"/>
              <w:jc w:val="center"/>
            </w:pPr>
            <w:r>
              <w:t>Prezentacija projekta</w:t>
            </w:r>
          </w:p>
        </w:tc>
        <w:tc>
          <w:tcPr>
            <w:tcW w:w="2621" w:type="dxa"/>
            <w:tcBorders>
              <w:left w:val="single" w:sz="12" w:space="0" w:color="000000"/>
              <w:right w:val="single" w:sz="12" w:space="0" w:color="000000"/>
            </w:tcBorders>
            <w:tcMar>
              <w:top w:w="100" w:type="dxa"/>
              <w:left w:w="100" w:type="dxa"/>
              <w:bottom w:w="100" w:type="dxa"/>
              <w:right w:w="100" w:type="dxa"/>
            </w:tcMar>
          </w:tcPr>
          <w:p w14:paraId="55C385F4" w14:textId="77777777" w:rsidR="00215655" w:rsidRDefault="00221AEE">
            <w:pPr>
              <w:widowControl w:val="0"/>
              <w:spacing w:line="240" w:lineRule="auto"/>
              <w:jc w:val="center"/>
            </w:pPr>
            <w:r>
              <w:t>24.01.2016.</w:t>
            </w:r>
          </w:p>
        </w:tc>
        <w:tc>
          <w:tcPr>
            <w:tcW w:w="2621" w:type="dxa"/>
            <w:tcBorders>
              <w:left w:val="single" w:sz="12" w:space="0" w:color="000000"/>
              <w:right w:val="single" w:sz="12" w:space="0" w:color="000000"/>
            </w:tcBorders>
            <w:tcMar>
              <w:top w:w="100" w:type="dxa"/>
              <w:left w:w="100" w:type="dxa"/>
              <w:bottom w:w="100" w:type="dxa"/>
              <w:right w:w="100" w:type="dxa"/>
            </w:tcMar>
          </w:tcPr>
          <w:p w14:paraId="48F6B782" w14:textId="77777777" w:rsidR="00215655" w:rsidRDefault="00215655">
            <w:pPr>
              <w:widowControl w:val="0"/>
              <w:spacing w:line="240" w:lineRule="auto"/>
              <w:jc w:val="center"/>
            </w:pPr>
          </w:p>
        </w:tc>
        <w:tc>
          <w:tcPr>
            <w:tcW w:w="2621" w:type="dxa"/>
            <w:tcBorders>
              <w:left w:val="single" w:sz="12" w:space="0" w:color="000000"/>
            </w:tcBorders>
            <w:tcMar>
              <w:top w:w="100" w:type="dxa"/>
              <w:left w:w="100" w:type="dxa"/>
              <w:bottom w:w="100" w:type="dxa"/>
              <w:right w:w="100" w:type="dxa"/>
            </w:tcMar>
          </w:tcPr>
          <w:p w14:paraId="3BEAD636" w14:textId="77777777" w:rsidR="00215655" w:rsidRDefault="00221AEE">
            <w:pPr>
              <w:widowControl w:val="0"/>
              <w:spacing w:line="240" w:lineRule="auto"/>
              <w:jc w:val="center"/>
            </w:pPr>
            <w:r>
              <w:t>KRAJ RADA</w:t>
            </w:r>
          </w:p>
        </w:tc>
      </w:tr>
    </w:tbl>
    <w:p w14:paraId="210B6242" w14:textId="77777777" w:rsidR="00215655" w:rsidRDefault="00215655"/>
    <w:p w14:paraId="4CC5448F" w14:textId="77777777" w:rsidR="00215655" w:rsidRDefault="00221AEE">
      <w:r>
        <w:t xml:space="preserve">17) </w:t>
      </w:r>
      <w:r>
        <w:rPr>
          <w:b/>
        </w:rPr>
        <w:t>GANTOGRAM</w:t>
      </w:r>
    </w:p>
    <w:p w14:paraId="46E3FFD6" w14:textId="77777777" w:rsidR="00215655" w:rsidRDefault="00215655"/>
    <w:p w14:paraId="33DA7F12" w14:textId="77777777" w:rsidR="00215655" w:rsidRDefault="00215655"/>
    <w:p w14:paraId="6049B692" w14:textId="77777777" w:rsidR="00215655" w:rsidRDefault="00221AEE">
      <w:r>
        <w:rPr>
          <w:noProof/>
          <w:lang w:val="en-GB" w:eastAsia="en-GB"/>
        </w:rPr>
        <w:lastRenderedPageBreak/>
        <w:drawing>
          <wp:inline distT="114300" distB="114300" distL="114300" distR="114300" wp14:anchorId="285AE3C0" wp14:editId="41E01431">
            <wp:extent cx="6657975" cy="4216400"/>
            <wp:effectExtent l="0" t="0" r="0" b="0"/>
            <wp:docPr id="1"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8"/>
                    <a:srcRect/>
                    <a:stretch>
                      <a:fillRect/>
                    </a:stretch>
                  </pic:blipFill>
                  <pic:spPr>
                    <a:xfrm>
                      <a:off x="0" y="0"/>
                      <a:ext cx="6657975" cy="4216400"/>
                    </a:xfrm>
                    <a:prstGeom prst="rect">
                      <a:avLst/>
                    </a:prstGeom>
                    <a:ln/>
                  </pic:spPr>
                </pic:pic>
              </a:graphicData>
            </a:graphic>
          </wp:inline>
        </w:drawing>
      </w:r>
    </w:p>
    <w:p w14:paraId="06EDE180" w14:textId="77777777" w:rsidR="00215655" w:rsidRDefault="00215655"/>
    <w:p w14:paraId="6EF09289" w14:textId="77777777" w:rsidR="00215655" w:rsidRDefault="00215655">
      <w:pPr>
        <w:jc w:val="both"/>
      </w:pPr>
    </w:p>
    <w:p w14:paraId="1E3283F6" w14:textId="77777777" w:rsidR="00215655" w:rsidRDefault="00215655">
      <w:pPr>
        <w:jc w:val="both"/>
      </w:pPr>
    </w:p>
    <w:p w14:paraId="12FD4751" w14:textId="77777777" w:rsidR="00215655" w:rsidRDefault="00215655">
      <w:pPr>
        <w:jc w:val="both"/>
      </w:pPr>
    </w:p>
    <w:p w14:paraId="19A5A4D4" w14:textId="77777777" w:rsidR="00215655" w:rsidRDefault="00215655">
      <w:pPr>
        <w:jc w:val="both"/>
      </w:pPr>
    </w:p>
    <w:p w14:paraId="02B1078D" w14:textId="77777777" w:rsidR="00215655" w:rsidRDefault="00221AEE">
      <w:pPr>
        <w:jc w:val="both"/>
      </w:pPr>
      <w:r>
        <w:t xml:space="preserve">18)  </w:t>
      </w:r>
      <w:r>
        <w:rPr>
          <w:b/>
        </w:rPr>
        <w:t>ZAPISNICI SASTANAKA</w:t>
      </w:r>
    </w:p>
    <w:p w14:paraId="5C7B57FB" w14:textId="77777777" w:rsidR="00215655" w:rsidRDefault="00215655">
      <w:pPr>
        <w:jc w:val="both"/>
      </w:pPr>
    </w:p>
    <w:p w14:paraId="02EB1507" w14:textId="77777777" w:rsidR="00215655" w:rsidRDefault="00221AEE">
      <w:pPr>
        <w:pStyle w:val="Subtitle"/>
        <w:contextualSpacing w:val="0"/>
        <w:jc w:val="both"/>
      </w:pPr>
      <w:bookmarkStart w:id="281" w:name="h.nueqwlse1q2r" w:colFirst="0" w:colLast="0"/>
      <w:bookmarkEnd w:id="281"/>
      <w:r>
        <w:rPr>
          <w:sz w:val="22"/>
          <w:szCs w:val="22"/>
        </w:rPr>
        <w:t>Prvi sastanak- petak 16.10.</w:t>
      </w:r>
    </w:p>
    <w:p w14:paraId="0F9253AF" w14:textId="77777777" w:rsidR="00215655" w:rsidRDefault="00221AEE">
      <w:pPr>
        <w:jc w:val="both"/>
      </w:pPr>
      <w:r>
        <w:t>Na prvom je sastanku odabrana tema projekta, izrada web i mobilne aplikacije za anketno istraživanje. Odlučeno je da će se za izradu navedenih aplikacija koristiti programski jezik Java te da će mobilna aplikacija biti android aplikacija.</w:t>
      </w:r>
    </w:p>
    <w:p w14:paraId="7BA12582" w14:textId="77777777" w:rsidR="00215655" w:rsidRDefault="00221AEE">
      <w:pPr>
        <w:jc w:val="both"/>
      </w:pPr>
      <w:r>
        <w:t>Također je odabran vođa grupe, Petar Bešlić.</w:t>
      </w:r>
    </w:p>
    <w:p w14:paraId="7028E143" w14:textId="77777777" w:rsidR="00215655" w:rsidRDefault="00215655">
      <w:pPr>
        <w:jc w:val="both"/>
      </w:pPr>
    </w:p>
    <w:p w14:paraId="6B56BD0D" w14:textId="77777777" w:rsidR="00215655" w:rsidRDefault="00215655">
      <w:pPr>
        <w:jc w:val="both"/>
      </w:pPr>
    </w:p>
    <w:p w14:paraId="799F8358" w14:textId="77777777" w:rsidR="00215655" w:rsidRDefault="00221AEE">
      <w:pPr>
        <w:pStyle w:val="Subtitle"/>
        <w:contextualSpacing w:val="0"/>
        <w:jc w:val="both"/>
      </w:pPr>
      <w:bookmarkStart w:id="282" w:name="h.sb4xl86qonzq" w:colFirst="0" w:colLast="0"/>
      <w:bookmarkEnd w:id="282"/>
      <w:r>
        <w:rPr>
          <w:sz w:val="22"/>
          <w:szCs w:val="22"/>
        </w:rPr>
        <w:t>Drugi sastanak - utorak 20.10.</w:t>
      </w:r>
    </w:p>
    <w:p w14:paraId="777ECF43" w14:textId="77777777" w:rsidR="00215655" w:rsidRDefault="00221AEE">
      <w:pPr>
        <w:jc w:val="both"/>
      </w:pPr>
      <w:r>
        <w:t xml:space="preserve">Predstavljen je detaljniji plan izrade i načina rada aplikacije od strane vođe projekta. </w:t>
      </w:r>
    </w:p>
    <w:p w14:paraId="56E226C3" w14:textId="77777777" w:rsidR="00215655" w:rsidRDefault="00221AEE">
      <w:pPr>
        <w:jc w:val="both"/>
      </w:pPr>
      <w:r>
        <w:t xml:space="preserve">Mentori su odobrili ideju o izradi web aplikacije za anketno istraživanje s mobilnom komponentom, uz prijedlog moguće vizualizacije podataka (npr. grafovi koji bilježe lokacije ispitanika). </w:t>
      </w:r>
    </w:p>
    <w:p w14:paraId="3CF5F68F" w14:textId="77777777" w:rsidR="00215655" w:rsidRDefault="00215655"/>
    <w:p w14:paraId="43009F1F" w14:textId="77777777" w:rsidR="00215655" w:rsidRDefault="00221AEE">
      <w:pPr>
        <w:jc w:val="both"/>
      </w:pPr>
      <w:r>
        <w:rPr>
          <w:b/>
        </w:rPr>
        <w:lastRenderedPageBreak/>
        <w:t>Alati</w:t>
      </w:r>
    </w:p>
    <w:p w14:paraId="09E53391" w14:textId="77777777" w:rsidR="00215655" w:rsidRDefault="00221AEE">
      <w:pPr>
        <w:jc w:val="both"/>
      </w:pPr>
      <w:r>
        <w:t>Prihvaćene su ideje da aplikacije budu izrađene u Javi te će mobilna aplikacija biti razvijena za android sustav. Od ostalih alata predloženi su Tomcat kao server, PostgreSQL ili Informix za bazu podataka, JSP za dinamičko generiranje stranica i JSON za razmjenu podataka između web i mobilne aplikacije.</w:t>
      </w:r>
    </w:p>
    <w:p w14:paraId="38F80A35" w14:textId="77777777" w:rsidR="00215655" w:rsidRDefault="00215655">
      <w:pPr>
        <w:jc w:val="both"/>
      </w:pPr>
    </w:p>
    <w:p w14:paraId="1EAC6680" w14:textId="77777777" w:rsidR="00215655" w:rsidRDefault="00221AEE">
      <w:pPr>
        <w:jc w:val="both"/>
      </w:pPr>
      <w:r>
        <w:t>Odlučeno je da će timovi biti odabrani nakon detaljnije definicije projekta.</w:t>
      </w:r>
    </w:p>
    <w:p w14:paraId="56E50EC5" w14:textId="77777777" w:rsidR="00215655" w:rsidRDefault="00215655">
      <w:pPr>
        <w:jc w:val="both"/>
      </w:pPr>
    </w:p>
    <w:p w14:paraId="2C748657" w14:textId="77777777" w:rsidR="00215655" w:rsidRDefault="00221AEE">
      <w:pPr>
        <w:jc w:val="both"/>
      </w:pPr>
      <w:r>
        <w:rPr>
          <w:b/>
        </w:rPr>
        <w:t>WebApp hints...</w:t>
      </w:r>
    </w:p>
    <w:p w14:paraId="0D528B3B" w14:textId="77777777" w:rsidR="00215655" w:rsidRDefault="00221AEE">
      <w:pPr>
        <w:jc w:val="both"/>
      </w:pPr>
      <w:r>
        <w:t>Index:</w:t>
      </w:r>
    </w:p>
    <w:p w14:paraId="32B3FED2" w14:textId="77777777" w:rsidR="00215655" w:rsidRDefault="00221AEE">
      <w:pPr>
        <w:numPr>
          <w:ilvl w:val="0"/>
          <w:numId w:val="4"/>
        </w:numPr>
        <w:ind w:hanging="360"/>
        <w:contextualSpacing/>
        <w:jc w:val="both"/>
      </w:pPr>
      <w:r>
        <w:t>login</w:t>
      </w:r>
    </w:p>
    <w:p w14:paraId="3E439475" w14:textId="77777777" w:rsidR="00215655" w:rsidRDefault="00221AEE">
      <w:pPr>
        <w:numPr>
          <w:ilvl w:val="0"/>
          <w:numId w:val="4"/>
        </w:numPr>
        <w:ind w:hanging="360"/>
        <w:contextualSpacing/>
        <w:jc w:val="both"/>
      </w:pPr>
      <w:r>
        <w:t>url na javno dostupne ankete</w:t>
      </w:r>
    </w:p>
    <w:p w14:paraId="41A321FF" w14:textId="77777777" w:rsidR="00215655" w:rsidRDefault="00221AEE">
      <w:pPr>
        <w:numPr>
          <w:ilvl w:val="0"/>
          <w:numId w:val="4"/>
        </w:numPr>
        <w:ind w:hanging="360"/>
        <w:contextualSpacing/>
        <w:jc w:val="both"/>
      </w:pPr>
      <w:r>
        <w:t>hoce li anketa biti javna ili privatna</w:t>
      </w:r>
    </w:p>
    <w:p w14:paraId="2A5C1725" w14:textId="77777777" w:rsidR="00215655" w:rsidRDefault="00215655">
      <w:pPr>
        <w:jc w:val="both"/>
      </w:pPr>
    </w:p>
    <w:p w14:paraId="29F0A250" w14:textId="77777777" w:rsidR="00215655" w:rsidRDefault="00221AEE">
      <w:pPr>
        <w:jc w:val="both"/>
      </w:pPr>
      <w:r>
        <w:t>/login</w:t>
      </w:r>
    </w:p>
    <w:p w14:paraId="0F8F8F90" w14:textId="77777777" w:rsidR="00215655" w:rsidRDefault="00221AEE">
      <w:pPr>
        <w:numPr>
          <w:ilvl w:val="0"/>
          <w:numId w:val="7"/>
        </w:numPr>
        <w:ind w:hanging="360"/>
        <w:contextualSpacing/>
        <w:jc w:val="both"/>
      </w:pPr>
      <w:r>
        <w:t>ili registracija</w:t>
      </w:r>
    </w:p>
    <w:p w14:paraId="11833925" w14:textId="77777777" w:rsidR="00215655" w:rsidRDefault="00215655">
      <w:pPr>
        <w:jc w:val="both"/>
      </w:pPr>
    </w:p>
    <w:p w14:paraId="7233EBE6" w14:textId="77777777" w:rsidR="00215655" w:rsidRDefault="00221AEE">
      <w:pPr>
        <w:jc w:val="both"/>
      </w:pPr>
      <w:r>
        <w:t>/users/username</w:t>
      </w:r>
    </w:p>
    <w:p w14:paraId="4CEDBDE1" w14:textId="77777777" w:rsidR="00215655" w:rsidRDefault="00221AEE">
      <w:pPr>
        <w:numPr>
          <w:ilvl w:val="0"/>
          <w:numId w:val="3"/>
        </w:numPr>
        <w:ind w:hanging="360"/>
        <w:contextualSpacing/>
        <w:jc w:val="both"/>
      </w:pPr>
      <w:r>
        <w:t>definiranje pitanja/odgovora</w:t>
      </w:r>
    </w:p>
    <w:p w14:paraId="579A4D29" w14:textId="77777777" w:rsidR="00215655" w:rsidRDefault="00221AEE">
      <w:pPr>
        <w:numPr>
          <w:ilvl w:val="0"/>
          <w:numId w:val="3"/>
        </w:numPr>
        <w:ind w:hanging="360"/>
        <w:contextualSpacing/>
        <w:jc w:val="both"/>
      </w:pPr>
      <w:r>
        <w:t>dobiva se url za mobilnu aplikaciju koja bi se aktivirala sa unesenim podacima od strane usera</w:t>
      </w:r>
    </w:p>
    <w:p w14:paraId="558EF15D" w14:textId="77777777" w:rsidR="00215655" w:rsidRDefault="00215655">
      <w:pPr>
        <w:pStyle w:val="Subtitle"/>
        <w:contextualSpacing w:val="0"/>
        <w:jc w:val="both"/>
      </w:pPr>
      <w:bookmarkStart w:id="283" w:name="h.ny22ufl79tjp" w:colFirst="0" w:colLast="0"/>
      <w:bookmarkEnd w:id="283"/>
    </w:p>
    <w:p w14:paraId="67CE63F6" w14:textId="77777777" w:rsidR="00215655" w:rsidRDefault="00221AEE">
      <w:pPr>
        <w:pStyle w:val="Subtitle"/>
        <w:contextualSpacing w:val="0"/>
        <w:jc w:val="both"/>
      </w:pPr>
      <w:bookmarkStart w:id="284" w:name="h.4z38p8jjtjfk" w:colFirst="0" w:colLast="0"/>
      <w:bookmarkEnd w:id="284"/>
      <w:r>
        <w:rPr>
          <w:sz w:val="22"/>
          <w:szCs w:val="22"/>
        </w:rPr>
        <w:t>Treći sastanak - utorak 27.10.</w:t>
      </w:r>
    </w:p>
    <w:p w14:paraId="73DDB2C6" w14:textId="77777777" w:rsidR="00215655" w:rsidRDefault="00221AEE">
      <w:pPr>
        <w:jc w:val="both"/>
      </w:pPr>
      <w:r>
        <w:t>Napisan dokument definicije projekta te poslan mentorima.</w:t>
      </w:r>
    </w:p>
    <w:p w14:paraId="1B20510A" w14:textId="77777777" w:rsidR="00215655" w:rsidRDefault="00215655">
      <w:pPr>
        <w:jc w:val="both"/>
      </w:pPr>
    </w:p>
    <w:p w14:paraId="41D1B0E5" w14:textId="77777777" w:rsidR="00215655" w:rsidRDefault="00221AEE">
      <w:pPr>
        <w:jc w:val="both"/>
      </w:pPr>
      <w:r>
        <w:t xml:space="preserve">Ustanovili smo da imamo problem povezivanja s bazom podataka na virtualnom računalu, te je odlučeno da će se koristiti </w:t>
      </w:r>
      <w:r>
        <w:rPr>
          <w:b/>
        </w:rPr>
        <w:t>lokalna PostgreSQL baza</w:t>
      </w:r>
      <w:r>
        <w:t xml:space="preserve"> te alat </w:t>
      </w:r>
      <w:r>
        <w:rPr>
          <w:b/>
        </w:rPr>
        <w:t>pgadmin</w:t>
      </w:r>
      <w:r>
        <w:t xml:space="preserve"> dok je programska potpora u izradi.</w:t>
      </w:r>
    </w:p>
    <w:p w14:paraId="247C06E0" w14:textId="77777777" w:rsidR="00215655" w:rsidRDefault="00215655">
      <w:pPr>
        <w:jc w:val="both"/>
      </w:pPr>
    </w:p>
    <w:p w14:paraId="4520965E" w14:textId="77777777" w:rsidR="00215655" w:rsidRDefault="00215655">
      <w:pPr>
        <w:jc w:val="both"/>
      </w:pPr>
    </w:p>
    <w:p w14:paraId="0E356992" w14:textId="77777777" w:rsidR="00215655" w:rsidRDefault="00215655">
      <w:pPr>
        <w:jc w:val="both"/>
      </w:pPr>
    </w:p>
    <w:p w14:paraId="321FBC37" w14:textId="77777777" w:rsidR="00215655" w:rsidRDefault="00221AEE">
      <w:pPr>
        <w:jc w:val="both"/>
      </w:pPr>
      <w:r>
        <w:t>TIMOVI:</w:t>
      </w:r>
    </w:p>
    <w:p w14:paraId="068449F9" w14:textId="77777777" w:rsidR="00215655" w:rsidRDefault="00221AEE">
      <w:pPr>
        <w:jc w:val="both"/>
      </w:pPr>
      <w:r>
        <w:tab/>
        <w:t>Ustanovljena su za sada dva tima - Android tim i DB tim.</w:t>
      </w:r>
    </w:p>
    <w:p w14:paraId="1C168D95" w14:textId="77777777" w:rsidR="00215655" w:rsidRDefault="00221AEE">
      <w:pPr>
        <w:jc w:val="both"/>
      </w:pPr>
      <w:r>
        <w:tab/>
      </w:r>
      <w:r>
        <w:rPr>
          <w:b/>
        </w:rPr>
        <w:t>DB tim</w:t>
      </w:r>
      <w:r>
        <w:t xml:space="preserve"> ima zadatak napraviti i konfigurirati bazu podataka da se može spojiti sa  aplikacijom.</w:t>
      </w:r>
    </w:p>
    <w:p w14:paraId="2842427B" w14:textId="77777777" w:rsidR="00215655" w:rsidRDefault="00221AEE">
      <w:pPr>
        <w:jc w:val="both"/>
      </w:pPr>
      <w:r>
        <w:tab/>
      </w:r>
      <w:r>
        <w:rPr>
          <w:b/>
        </w:rPr>
        <w:t xml:space="preserve">Android tim </w:t>
      </w:r>
      <w:r>
        <w:t>ima zadatak istražiti i/ili napraviti jednostavnu aplikaciju koja će se povezati s bazom   podataka.</w:t>
      </w:r>
    </w:p>
    <w:p w14:paraId="10FD28C0" w14:textId="77777777" w:rsidR="00215655" w:rsidRDefault="00215655">
      <w:pPr>
        <w:jc w:val="both"/>
      </w:pPr>
    </w:p>
    <w:p w14:paraId="5B110CD7" w14:textId="77777777" w:rsidR="00215655" w:rsidRDefault="00221AEE">
      <w:pPr>
        <w:jc w:val="both"/>
      </w:pPr>
      <w:r>
        <w:tab/>
      </w:r>
      <w:r>
        <w:rPr>
          <w:b/>
        </w:rPr>
        <w:t>FrontEnd</w:t>
      </w:r>
      <w:r>
        <w:t xml:space="preserve"> i </w:t>
      </w:r>
      <w:r>
        <w:rPr>
          <w:b/>
        </w:rPr>
        <w:t>BackEnd</w:t>
      </w:r>
      <w:r>
        <w:t xml:space="preserve"> timovi nisu potpuno nezavisni jer se koriste Java Servlet i JSP tehnologije i stoga za sada neće biti eksplicitne podjele (pojedini sudionici projekta će raditi s oba tima).</w:t>
      </w:r>
    </w:p>
    <w:p w14:paraId="38266BB3" w14:textId="77777777" w:rsidR="00215655" w:rsidRDefault="00221AEE">
      <w:pPr>
        <w:jc w:val="both"/>
      </w:pPr>
      <w:r>
        <w:t>RESTful</w:t>
      </w:r>
    </w:p>
    <w:p w14:paraId="34FE7277" w14:textId="77777777" w:rsidR="00215655" w:rsidRDefault="00215655">
      <w:pPr>
        <w:jc w:val="both"/>
      </w:pPr>
    </w:p>
    <w:p w14:paraId="207A212A" w14:textId="77777777" w:rsidR="00215655" w:rsidRDefault="00221AEE">
      <w:pPr>
        <w:jc w:val="both"/>
      </w:pPr>
      <w:r>
        <w:t>Poslije sastanka je napravljen okvirni ER model baze podataka s tablicama koje će se koristiti na projektu, model još nije potpuno dovršen.</w:t>
      </w:r>
    </w:p>
    <w:p w14:paraId="08570B3F" w14:textId="77777777" w:rsidR="00215655" w:rsidRDefault="00221AEE">
      <w:pPr>
        <w:jc w:val="both"/>
      </w:pPr>
      <w:r>
        <w:t>Za sada su to relacije: USER, POLLS, QUESTIONS, ANSWERS, DEVICE.</w:t>
      </w:r>
    </w:p>
    <w:p w14:paraId="0E573234" w14:textId="77777777" w:rsidR="00215655" w:rsidRDefault="00221AEE">
      <w:pPr>
        <w:jc w:val="both"/>
      </w:pPr>
      <w:r>
        <w:t>DO SLJEDEĆEG SASTANKA;</w:t>
      </w:r>
    </w:p>
    <w:p w14:paraId="422D9EDA" w14:textId="77777777" w:rsidR="00215655" w:rsidRDefault="00221AEE">
      <w:pPr>
        <w:numPr>
          <w:ilvl w:val="0"/>
          <w:numId w:val="6"/>
        </w:numPr>
        <w:ind w:hanging="360"/>
        <w:contextualSpacing/>
        <w:jc w:val="both"/>
      </w:pPr>
      <w:r>
        <w:lastRenderedPageBreak/>
        <w:t xml:space="preserve">Instalirati Eclipse IDE for Java EE developers (dostupno na </w:t>
      </w:r>
      <w:hyperlink r:id="rId19">
        <w:r>
          <w:rPr>
            <w:color w:val="1155CC"/>
            <w:u w:val="single"/>
          </w:rPr>
          <w:t>www.eclipse.org</w:t>
        </w:r>
      </w:hyperlink>
      <w:r>
        <w:t>)</w:t>
      </w:r>
    </w:p>
    <w:p w14:paraId="6B33E03E" w14:textId="77777777" w:rsidR="00215655" w:rsidRDefault="00221AEE">
      <w:pPr>
        <w:numPr>
          <w:ilvl w:val="0"/>
          <w:numId w:val="6"/>
        </w:numPr>
        <w:ind w:hanging="360"/>
        <w:contextualSpacing/>
        <w:jc w:val="both"/>
      </w:pPr>
      <w:r>
        <w:t xml:space="preserve">Instalirati alat </w:t>
      </w:r>
      <w:r>
        <w:rPr>
          <w:b/>
        </w:rPr>
        <w:t xml:space="preserve">pgadmin </w:t>
      </w:r>
      <w:r>
        <w:t xml:space="preserve">(dostupno na </w:t>
      </w:r>
      <w:hyperlink r:id="rId20">
        <w:r>
          <w:rPr>
            <w:color w:val="1155CC"/>
            <w:u w:val="single"/>
          </w:rPr>
          <w:t>www.pgadmin.org</w:t>
        </w:r>
      </w:hyperlink>
      <w:r>
        <w:t>)</w:t>
      </w:r>
    </w:p>
    <w:p w14:paraId="402E9C91" w14:textId="77777777" w:rsidR="00215655" w:rsidRDefault="00221AEE">
      <w:pPr>
        <w:numPr>
          <w:ilvl w:val="0"/>
          <w:numId w:val="6"/>
        </w:numPr>
        <w:ind w:hanging="360"/>
        <w:contextualSpacing/>
        <w:jc w:val="both"/>
      </w:pPr>
      <w:r>
        <w:t xml:space="preserve">Instalirati Apache Tomcat 8.0 (skinuti </w:t>
      </w:r>
      <w:r>
        <w:rPr>
          <w:i/>
        </w:rPr>
        <w:t>core</w:t>
      </w:r>
      <w:r>
        <w:t xml:space="preserve"> i </w:t>
      </w:r>
      <w:r>
        <w:rPr>
          <w:i/>
        </w:rPr>
        <w:t>source</w:t>
      </w:r>
      <w:r>
        <w:t xml:space="preserve">, dostupno na </w:t>
      </w:r>
      <w:hyperlink r:id="rId21">
        <w:r>
          <w:rPr>
            <w:color w:val="1155CC"/>
            <w:u w:val="single"/>
          </w:rPr>
          <w:t>tomcat.apache.org</w:t>
        </w:r>
      </w:hyperlink>
      <w:r>
        <w:t>)</w:t>
      </w:r>
    </w:p>
    <w:p w14:paraId="57392BD5" w14:textId="77777777" w:rsidR="00215655" w:rsidRDefault="00221AEE">
      <w:pPr>
        <w:numPr>
          <w:ilvl w:val="0"/>
          <w:numId w:val="6"/>
        </w:numPr>
        <w:ind w:hanging="360"/>
        <w:contextualSpacing/>
        <w:jc w:val="both"/>
      </w:pPr>
      <w:r>
        <w:t>Instalirati neke eksterne biblioteke za Eclipse EE(bit će navedeno)</w:t>
      </w:r>
    </w:p>
    <w:p w14:paraId="47537D52" w14:textId="77777777" w:rsidR="00215655" w:rsidRDefault="00221AEE">
      <w:pPr>
        <w:numPr>
          <w:ilvl w:val="0"/>
          <w:numId w:val="6"/>
        </w:numPr>
        <w:ind w:hanging="360"/>
        <w:contextualSpacing/>
        <w:jc w:val="both"/>
      </w:pPr>
      <w:r>
        <w:t xml:space="preserve">Nacrtati ER model baze podataka u nekom alatu i </w:t>
      </w:r>
      <w:r>
        <w:rPr>
          <w:b/>
        </w:rPr>
        <w:t xml:space="preserve">poslati mentorima </w:t>
      </w:r>
      <w:r>
        <w:t>barem 24 sata prije idućeg sastanka</w:t>
      </w:r>
      <w:r>
        <w:rPr>
          <w:b/>
        </w:rPr>
        <w:t>.</w:t>
      </w:r>
    </w:p>
    <w:p w14:paraId="68FB7EB0" w14:textId="77777777" w:rsidR="00215655" w:rsidRDefault="00215655">
      <w:pPr>
        <w:jc w:val="both"/>
      </w:pPr>
    </w:p>
    <w:p w14:paraId="13382638" w14:textId="77777777" w:rsidR="00215655" w:rsidRDefault="00221AEE">
      <w:pPr>
        <w:jc w:val="both"/>
      </w:pPr>
      <w:r>
        <w:t>Zapisničar: Alen Hrga</w:t>
      </w:r>
      <w:r>
        <w:tab/>
      </w:r>
    </w:p>
    <w:p w14:paraId="6C1EE49E" w14:textId="77777777" w:rsidR="00215655" w:rsidRDefault="00215655">
      <w:pPr>
        <w:jc w:val="both"/>
      </w:pPr>
    </w:p>
    <w:p w14:paraId="78357D07" w14:textId="77777777" w:rsidR="00215655" w:rsidRDefault="00215655">
      <w:pPr>
        <w:jc w:val="both"/>
      </w:pPr>
    </w:p>
    <w:p w14:paraId="370A6AA8" w14:textId="77777777" w:rsidR="00215655" w:rsidRDefault="00221AEE">
      <w:pPr>
        <w:pStyle w:val="Subtitle"/>
        <w:contextualSpacing w:val="0"/>
        <w:jc w:val="both"/>
      </w:pPr>
      <w:bookmarkStart w:id="285" w:name="h.8ijo0nkeb950" w:colFirst="0" w:colLast="0"/>
      <w:bookmarkEnd w:id="285"/>
      <w:r>
        <w:rPr>
          <w:sz w:val="22"/>
          <w:szCs w:val="22"/>
        </w:rPr>
        <w:t>Četvrti sastanak - četvrtak 5.11.</w:t>
      </w:r>
    </w:p>
    <w:p w14:paraId="25AA8547" w14:textId="77777777" w:rsidR="00215655" w:rsidRDefault="00221AEE">
      <w:pPr>
        <w:jc w:val="both"/>
      </w:pPr>
      <w:r>
        <w:t>Sastanak započeo u 15h. Prisutni su svi članovi tima.</w:t>
      </w:r>
    </w:p>
    <w:p w14:paraId="19C7AAE5" w14:textId="77777777" w:rsidR="00215655" w:rsidRDefault="00215655">
      <w:pPr>
        <w:jc w:val="both"/>
      </w:pPr>
    </w:p>
    <w:p w14:paraId="1BF3CC37" w14:textId="77777777" w:rsidR="00215655" w:rsidRDefault="00221AEE">
      <w:pPr>
        <w:jc w:val="both"/>
      </w:pPr>
      <w:r>
        <w:t>Dogovoreno je da su četvrtkom ujutro pošalje dnevnik rada mentorima.</w:t>
      </w:r>
    </w:p>
    <w:p w14:paraId="72EE1638" w14:textId="77777777" w:rsidR="00215655" w:rsidRDefault="00215655">
      <w:pPr>
        <w:jc w:val="both"/>
      </w:pPr>
    </w:p>
    <w:p w14:paraId="32D7640C" w14:textId="77777777" w:rsidR="00215655" w:rsidRDefault="00221AEE">
      <w:pPr>
        <w:jc w:val="both"/>
      </w:pPr>
      <w:r>
        <w:t>Kolega Marin Smoljanić je rekao da će srediti Google Docs.</w:t>
      </w:r>
    </w:p>
    <w:p w14:paraId="0C25E406" w14:textId="77777777" w:rsidR="00215655" w:rsidRDefault="00215655">
      <w:pPr>
        <w:jc w:val="both"/>
      </w:pPr>
    </w:p>
    <w:p w14:paraId="24A96E7B" w14:textId="77777777" w:rsidR="00215655" w:rsidRDefault="00221AEE">
      <w:pPr>
        <w:jc w:val="both"/>
      </w:pPr>
      <w:r>
        <w:t>Dogovoreno je da ankete ne trebaju biti vezane za jedan uređaj već da se za ankete veže anketar koji ih provodi. Administrativni račun ne smije biti jedinstven već ih treba biti više, tj onoliko koliko ima administratora. Ankete treba vremenski ograničiti, npr da se anketi smije pristupiti u određenom vremenskom periodu.</w:t>
      </w:r>
    </w:p>
    <w:p w14:paraId="13003649" w14:textId="77777777" w:rsidR="00215655" w:rsidRDefault="00221AEE">
      <w:pPr>
        <w:jc w:val="both"/>
      </w:pPr>
      <w:r>
        <w:t>Dogovoreno je da će svi članovi tima biti administratori te da će se napraviti još par imaginarnih korisnika koji će imati ulogu anketara.</w:t>
      </w:r>
    </w:p>
    <w:p w14:paraId="0A2F3A95" w14:textId="77777777" w:rsidR="00215655" w:rsidRDefault="00215655">
      <w:pPr>
        <w:jc w:val="both"/>
      </w:pPr>
    </w:p>
    <w:p w14:paraId="50E7121C" w14:textId="77777777" w:rsidR="00215655" w:rsidRDefault="00221AEE">
      <w:pPr>
        <w:jc w:val="both"/>
      </w:pPr>
      <w:r>
        <w:t>Dogovoreno je da se smije koristiti model arhitekture sustava .</w:t>
      </w:r>
    </w:p>
    <w:p w14:paraId="4BAEADEA" w14:textId="77777777" w:rsidR="00215655" w:rsidRDefault="00215655">
      <w:pPr>
        <w:jc w:val="both"/>
      </w:pPr>
    </w:p>
    <w:p w14:paraId="0752B983" w14:textId="77777777" w:rsidR="00215655" w:rsidRDefault="00221AEE">
      <w:pPr>
        <w:jc w:val="both"/>
      </w:pPr>
      <w:r>
        <w:t>Dogovoreno je da ćemo prije idućeg sastanka poslati tekstualni opis problema, ER model te bazu podataka za android aplikaciju.</w:t>
      </w:r>
    </w:p>
    <w:p w14:paraId="0BA37F5B" w14:textId="77777777" w:rsidR="00215655" w:rsidRDefault="00215655">
      <w:pPr>
        <w:jc w:val="both"/>
      </w:pPr>
    </w:p>
    <w:p w14:paraId="1A597258" w14:textId="77777777" w:rsidR="00215655" w:rsidRDefault="00221AEE">
      <w:pPr>
        <w:jc w:val="both"/>
      </w:pPr>
      <w:r>
        <w:t>Zapisničar: Pavao Križić</w:t>
      </w:r>
    </w:p>
    <w:p w14:paraId="74845ADB" w14:textId="77777777" w:rsidR="00215655" w:rsidRDefault="00215655"/>
    <w:p w14:paraId="149E68F1" w14:textId="77777777" w:rsidR="00215655" w:rsidRDefault="00215655"/>
    <w:p w14:paraId="1C2C8FE3" w14:textId="77777777" w:rsidR="00215655" w:rsidRDefault="00215655"/>
    <w:p w14:paraId="7498C2FD" w14:textId="77777777" w:rsidR="00215655" w:rsidRDefault="00215655"/>
    <w:p w14:paraId="237D67B6" w14:textId="77777777" w:rsidR="00215655" w:rsidRDefault="00215655"/>
    <w:p w14:paraId="1D007814" w14:textId="77777777" w:rsidR="00215655" w:rsidRDefault="00221AEE">
      <w:pPr>
        <w:pStyle w:val="Subtitle"/>
        <w:spacing w:line="331" w:lineRule="auto"/>
        <w:contextualSpacing w:val="0"/>
        <w:jc w:val="both"/>
      </w:pPr>
      <w:bookmarkStart w:id="286" w:name="h.w3g8lb3umymv" w:colFirst="0" w:colLast="0"/>
      <w:bookmarkEnd w:id="286"/>
      <w:r>
        <w:rPr>
          <w:sz w:val="22"/>
          <w:szCs w:val="22"/>
        </w:rPr>
        <w:t>Peti sastanak - četvrtak 12.11.</w:t>
      </w:r>
    </w:p>
    <w:p w14:paraId="360B4B44" w14:textId="77777777" w:rsidR="00215655" w:rsidRDefault="00221AEE">
      <w:pPr>
        <w:spacing w:line="331" w:lineRule="auto"/>
        <w:jc w:val="both"/>
      </w:pPr>
      <w:r>
        <w:t>Sastanak započeo u 15h. Prisutni su svi članovi tima.</w:t>
      </w:r>
    </w:p>
    <w:p w14:paraId="6A534BCA" w14:textId="77777777" w:rsidR="00215655" w:rsidRDefault="00215655">
      <w:pPr>
        <w:jc w:val="both"/>
      </w:pPr>
    </w:p>
    <w:p w14:paraId="188F674A" w14:textId="77777777" w:rsidR="00215655" w:rsidRDefault="00221AEE">
      <w:pPr>
        <w:spacing w:line="331" w:lineRule="auto"/>
        <w:ind w:firstLine="720"/>
        <w:jc w:val="both"/>
      </w:pPr>
      <w:r>
        <w:t>Mentori su proučili prvi nacrt Plana rada i tijekom sastanka su nam izložili svoje primjedbe.</w:t>
      </w:r>
    </w:p>
    <w:p w14:paraId="507A52BB" w14:textId="77777777" w:rsidR="00215655" w:rsidRDefault="00221AEE">
      <w:pPr>
        <w:spacing w:line="331" w:lineRule="auto"/>
        <w:ind w:firstLine="720"/>
        <w:jc w:val="both"/>
      </w:pPr>
      <w:r>
        <w:t>Upozorili su nas da da je u dokumentu prisutan jako velik broj pravopisnih, gramatičkih i stilskih pogrešaka te da bi na to trebalo posebno obratiti pažnju.</w:t>
      </w:r>
    </w:p>
    <w:p w14:paraId="7FC4A965" w14:textId="77777777" w:rsidR="00215655" w:rsidRDefault="00221AEE">
      <w:pPr>
        <w:spacing w:line="331" w:lineRule="auto"/>
        <w:ind w:firstLine="720"/>
        <w:jc w:val="both"/>
      </w:pPr>
      <w:r>
        <w:lastRenderedPageBreak/>
        <w:t>Pod “Opis problema/teme projekta” treba i navesti što namjeravamo napraviti kako bi riješili taj problem.</w:t>
      </w:r>
    </w:p>
    <w:p w14:paraId="36A38340" w14:textId="77777777" w:rsidR="00215655" w:rsidRDefault="00221AEE">
      <w:pPr>
        <w:spacing w:line="331" w:lineRule="auto"/>
        <w:ind w:firstLine="720"/>
        <w:jc w:val="both"/>
      </w:pPr>
      <w:r>
        <w:t>“Cilj projekta” je preopsežan i pun nepotrebnih tehničkih detalja. Potrebno je jasnije i sažetije navesti koji su naši ciljevi u ovom projektu.</w:t>
      </w:r>
    </w:p>
    <w:p w14:paraId="39EEF5F5" w14:textId="77777777" w:rsidR="00215655" w:rsidRDefault="00221AEE">
      <w:pPr>
        <w:spacing w:line="331" w:lineRule="auto"/>
        <w:ind w:firstLine="720"/>
        <w:jc w:val="both"/>
      </w:pPr>
      <w:r>
        <w:t>Trebamo detaljnije opisati arhitekturu sustava i također dodati dijagram istog.</w:t>
      </w:r>
    </w:p>
    <w:p w14:paraId="1F5E8B54" w14:textId="77777777" w:rsidR="00215655" w:rsidRDefault="00221AEE">
      <w:pPr>
        <w:spacing w:line="331" w:lineRule="auto"/>
        <w:ind w:firstLine="720"/>
        <w:jc w:val="both"/>
      </w:pPr>
      <w:r>
        <w:t>Dogovoreno je da anketari neće biti posebna, odvojena vrsta korisnika, već da će biti u istoj tablici kao i svi ostali korisnici, a pitanje privilegija će se riješiti dodatnim atributom.</w:t>
      </w:r>
    </w:p>
    <w:p w14:paraId="0913C865" w14:textId="77777777" w:rsidR="00215655" w:rsidRDefault="00221AEE">
      <w:pPr>
        <w:spacing w:line="331" w:lineRule="auto"/>
        <w:ind w:firstLine="720"/>
        <w:jc w:val="both"/>
      </w:pPr>
      <w:r>
        <w:t>Također je potrebno detaljnije razraditi bazu podataka i nadodati njen opis, tj. opis svih entiteta i relacija. IspunjavanjeAnkete treba povezati  računom anketara. Za primarne ključeve trebamo koristiti svuda prirodne ključeve, osim u slučaju relacije IspunjavanjeAnkete, gdje generiramo umjetni ključ. Potrebno je i urediti atribute relacije Anketa, točnije atribute vezane za aktivnost, datume stvaranja, pokretanja i završetka ankete. Tip atributa geolokacija je potrebno promijeniti u neki prikladniji te maknuti atribute brojPostavljanja i brojOdabiranja budući da se ti podaci mogu izračunati iz samih podataka. Također je potrebno specificirati bazu podataka mobilne aplikacije na isti način kao i za web aplikaciju.</w:t>
      </w:r>
    </w:p>
    <w:p w14:paraId="56FB8AFB" w14:textId="6EA83DE1" w:rsidR="00215655" w:rsidDel="00DB1221" w:rsidRDefault="00221AEE" w:rsidP="00DB1221">
      <w:pPr>
        <w:spacing w:line="331" w:lineRule="auto"/>
        <w:ind w:firstLine="720"/>
        <w:jc w:val="both"/>
        <w:rPr>
          <w:del w:id="287" w:author="Marko" w:date="2015-12-15T14:09:00Z"/>
        </w:rPr>
      </w:pPr>
      <w:r>
        <w:t>U “Sličnim projektima” smo spomenuli da postoje primjeri sličnih projekata, no nismo ih naveli te to treba ispraviti.</w:t>
      </w:r>
      <w:bookmarkStart w:id="288" w:name="_GoBack"/>
      <w:bookmarkEnd w:id="288"/>
      <w:ins w:id="289" w:author="Marko" w:date="2015-12-15T14:09:00Z">
        <w:r w:rsidR="00DB1221" w:rsidDel="00DB1221">
          <w:t xml:space="preserve"> </w:t>
        </w:r>
      </w:ins>
    </w:p>
    <w:p w14:paraId="0B0F932F" w14:textId="4DE53ED5" w:rsidR="00215655" w:rsidRDefault="00221AEE" w:rsidP="00DB1221">
      <w:pPr>
        <w:spacing w:line="331" w:lineRule="auto"/>
        <w:ind w:firstLine="720"/>
        <w:jc w:val="both"/>
        <w:pPrChange w:id="290" w:author="Marko" w:date="2015-12-15T14:09:00Z">
          <w:pPr>
            <w:spacing w:line="331" w:lineRule="auto"/>
            <w:ind w:firstLine="720"/>
            <w:jc w:val="both"/>
          </w:pPr>
        </w:pPrChange>
      </w:pPr>
      <w:commentRangeStart w:id="291"/>
      <w:del w:id="292" w:author="Marko" w:date="2015-12-15T14:09:00Z">
        <w:r w:rsidDel="00DB1221">
          <w:delText>Ako nema dobrog razloga za suprotno, trebamo omogućiti automatsku sinkronizaciju mobilne aplikacije sa serverom.</w:delText>
        </w:r>
        <w:commentRangeEnd w:id="291"/>
        <w:r w:rsidR="007F1EF6" w:rsidDel="00DB1221">
          <w:rPr>
            <w:rStyle w:val="CommentReference"/>
          </w:rPr>
          <w:commentReference w:id="291"/>
        </w:r>
      </w:del>
    </w:p>
    <w:p w14:paraId="6F8E16F0" w14:textId="77777777" w:rsidR="00215655" w:rsidRDefault="00215655">
      <w:pPr>
        <w:jc w:val="both"/>
      </w:pPr>
    </w:p>
    <w:p w14:paraId="3912DD1D" w14:textId="77777777" w:rsidR="00215655" w:rsidRDefault="00221AEE">
      <w:pPr>
        <w:spacing w:line="331" w:lineRule="auto"/>
        <w:ind w:firstLine="720"/>
        <w:jc w:val="both"/>
      </w:pPr>
      <w:r>
        <w:t>Dogovoreno je da ćemo ER-model ispraviti po danim uputama te istoga poslati mentorima sutra, petak 13.11.2015., do otprilike 14 sati.</w:t>
      </w:r>
    </w:p>
    <w:p w14:paraId="23B978FB" w14:textId="77777777" w:rsidR="00215655" w:rsidRDefault="00215655">
      <w:pPr>
        <w:jc w:val="both"/>
      </w:pPr>
    </w:p>
    <w:p w14:paraId="1D62E7B0" w14:textId="77777777" w:rsidR="00215655" w:rsidRDefault="00221AEE">
      <w:pPr>
        <w:spacing w:line="331" w:lineRule="auto"/>
        <w:ind w:firstLine="720"/>
        <w:jc w:val="both"/>
      </w:pPr>
      <w:r>
        <w:t>Zapisnik vodio: Martin Mašić</w:t>
      </w:r>
    </w:p>
    <w:p w14:paraId="765F0EBF" w14:textId="77777777" w:rsidR="00215655" w:rsidRDefault="00215655"/>
    <w:p w14:paraId="37C59DFD" w14:textId="77777777" w:rsidR="00215655" w:rsidRDefault="00215655"/>
    <w:p w14:paraId="334ABC44" w14:textId="77777777" w:rsidR="00215655" w:rsidRDefault="00215655"/>
    <w:p w14:paraId="55254FDF" w14:textId="77777777" w:rsidR="00215655" w:rsidRDefault="00215655"/>
    <w:p w14:paraId="13760FAE" w14:textId="77777777" w:rsidR="00215655" w:rsidRDefault="00215655"/>
    <w:p w14:paraId="33444EBE" w14:textId="77777777" w:rsidR="00215655" w:rsidRDefault="00215655"/>
    <w:p w14:paraId="5E8DA244" w14:textId="77777777" w:rsidR="00215655" w:rsidRDefault="00215655"/>
    <w:p w14:paraId="7A970356" w14:textId="77777777" w:rsidR="00215655" w:rsidRDefault="00221AEE">
      <w:r>
        <w:rPr>
          <w:b/>
        </w:rPr>
        <w:t>Suglasnost s dokumentom</w:t>
      </w:r>
    </w:p>
    <w:p w14:paraId="0E67E505" w14:textId="77777777" w:rsidR="00215655" w:rsidRDefault="00215655"/>
    <w:p w14:paraId="42C99E26" w14:textId="77777777" w:rsidR="00215655" w:rsidRDefault="00221AEE">
      <w:r>
        <w:t>Petar Bešlić</w:t>
      </w:r>
      <w:r>
        <w:tab/>
      </w:r>
      <w:r>
        <w:tab/>
      </w:r>
      <w:r>
        <w:tab/>
      </w:r>
      <w:r>
        <w:tab/>
        <w:t>Datum: ____________</w:t>
      </w:r>
      <w:r>
        <w:tab/>
      </w:r>
      <w:r>
        <w:tab/>
      </w:r>
      <w:r>
        <w:tab/>
        <w:t>Potpis: __________</w:t>
      </w:r>
    </w:p>
    <w:p w14:paraId="4BC4ED86" w14:textId="77777777" w:rsidR="00215655" w:rsidRDefault="00221AEE">
      <w:r>
        <w:t>Andrea Kurek</w:t>
      </w:r>
      <w:r>
        <w:tab/>
      </w:r>
      <w:r>
        <w:tab/>
      </w:r>
      <w:r>
        <w:tab/>
      </w:r>
      <w:r>
        <w:tab/>
        <w:t>Datum: ____________</w:t>
      </w:r>
      <w:r>
        <w:tab/>
      </w:r>
      <w:r>
        <w:tab/>
      </w:r>
      <w:r>
        <w:tab/>
        <w:t>Potpis: __________</w:t>
      </w:r>
    </w:p>
    <w:p w14:paraId="5CD8FFBA" w14:textId="77777777" w:rsidR="00215655" w:rsidRDefault="00221AEE">
      <w:r>
        <w:t>Martin Mašić</w:t>
      </w:r>
      <w:r>
        <w:tab/>
      </w:r>
      <w:r>
        <w:tab/>
      </w:r>
      <w:r>
        <w:tab/>
      </w:r>
      <w:r>
        <w:tab/>
        <w:t>Datum: ____________</w:t>
      </w:r>
      <w:r>
        <w:tab/>
      </w:r>
      <w:r>
        <w:tab/>
      </w:r>
      <w:r>
        <w:tab/>
        <w:t>Potpis: __________</w:t>
      </w:r>
    </w:p>
    <w:p w14:paraId="0BD75871" w14:textId="77777777" w:rsidR="00215655" w:rsidRDefault="00221AEE">
      <w:r>
        <w:t>Marko Plantić</w:t>
      </w:r>
      <w:r>
        <w:tab/>
      </w:r>
      <w:r>
        <w:tab/>
      </w:r>
      <w:r>
        <w:tab/>
      </w:r>
      <w:r>
        <w:tab/>
        <w:t>Datum: ____________</w:t>
      </w:r>
      <w:r>
        <w:tab/>
      </w:r>
      <w:r>
        <w:tab/>
      </w:r>
      <w:r>
        <w:tab/>
        <w:t>Potpis: __________</w:t>
      </w:r>
    </w:p>
    <w:p w14:paraId="5F68A0AB" w14:textId="77777777" w:rsidR="00215655" w:rsidRDefault="00221AEE">
      <w:r>
        <w:t>Marin Smoljanić</w:t>
      </w:r>
      <w:r>
        <w:tab/>
      </w:r>
      <w:r>
        <w:tab/>
      </w:r>
      <w:r>
        <w:tab/>
        <w:t>Datum: ____________</w:t>
      </w:r>
      <w:r>
        <w:tab/>
      </w:r>
      <w:r>
        <w:tab/>
      </w:r>
      <w:r>
        <w:tab/>
        <w:t>Potpis: __________</w:t>
      </w:r>
    </w:p>
    <w:p w14:paraId="4BE8B41C" w14:textId="77777777" w:rsidR="00215655" w:rsidRDefault="00221AEE">
      <w:r>
        <w:t>Vedran Biđin</w:t>
      </w:r>
      <w:r>
        <w:tab/>
      </w:r>
      <w:r>
        <w:tab/>
      </w:r>
      <w:r>
        <w:tab/>
      </w:r>
      <w:r>
        <w:tab/>
        <w:t>Datum: ____________</w:t>
      </w:r>
      <w:r>
        <w:tab/>
      </w:r>
      <w:r>
        <w:tab/>
      </w:r>
      <w:r>
        <w:tab/>
        <w:t>Potpis: __________</w:t>
      </w:r>
    </w:p>
    <w:p w14:paraId="395276E8" w14:textId="77777777" w:rsidR="00215655" w:rsidRDefault="00221AEE">
      <w:r>
        <w:t>Mateo Glavičić</w:t>
      </w:r>
      <w:r>
        <w:tab/>
      </w:r>
      <w:r>
        <w:tab/>
      </w:r>
      <w:r>
        <w:tab/>
        <w:t>Datum: ____________</w:t>
      </w:r>
      <w:r>
        <w:tab/>
      </w:r>
      <w:r>
        <w:tab/>
      </w:r>
      <w:r>
        <w:tab/>
        <w:t>Potpis: __________</w:t>
      </w:r>
    </w:p>
    <w:p w14:paraId="2BA868DE" w14:textId="77777777" w:rsidR="00215655" w:rsidRDefault="00221AEE">
      <w:r>
        <w:t>Alen Hrga</w:t>
      </w:r>
      <w:r>
        <w:tab/>
      </w:r>
      <w:r>
        <w:tab/>
      </w:r>
      <w:r>
        <w:tab/>
      </w:r>
      <w:r>
        <w:tab/>
        <w:t>Datum: ____________</w:t>
      </w:r>
      <w:r>
        <w:tab/>
      </w:r>
      <w:r>
        <w:tab/>
      </w:r>
      <w:r>
        <w:tab/>
        <w:t>Potpis: __________</w:t>
      </w:r>
    </w:p>
    <w:p w14:paraId="76CBC42B" w14:textId="77777777" w:rsidR="00215655" w:rsidRDefault="00221AEE">
      <w:r>
        <w:lastRenderedPageBreak/>
        <w:t>Pavao Križić</w:t>
      </w:r>
      <w:r>
        <w:tab/>
      </w:r>
      <w:r>
        <w:tab/>
      </w:r>
      <w:r>
        <w:tab/>
      </w:r>
      <w:r>
        <w:tab/>
        <w:t>Datum: ____________</w:t>
      </w:r>
      <w:r>
        <w:tab/>
      </w:r>
      <w:r>
        <w:tab/>
      </w:r>
      <w:r>
        <w:tab/>
        <w:t>Potpis: __________</w:t>
      </w:r>
    </w:p>
    <w:p w14:paraId="02319651" w14:textId="77777777" w:rsidR="00215655" w:rsidRDefault="00221AEE">
      <w:r>
        <w:t>Karlo Pavlović</w:t>
      </w:r>
      <w:r>
        <w:tab/>
      </w:r>
      <w:r>
        <w:tab/>
      </w:r>
      <w:r>
        <w:tab/>
      </w:r>
      <w:r>
        <w:tab/>
        <w:t>Datum: ____________</w:t>
      </w:r>
      <w:r>
        <w:tab/>
      </w:r>
      <w:r>
        <w:tab/>
      </w:r>
      <w:r>
        <w:tab/>
        <w:t>Potpis: __________</w:t>
      </w:r>
    </w:p>
    <w:p w14:paraId="43605C18" w14:textId="77777777" w:rsidR="00215655" w:rsidRDefault="00215655"/>
    <w:p w14:paraId="62B9E72D" w14:textId="77777777" w:rsidR="00215655" w:rsidRDefault="00215655"/>
    <w:p w14:paraId="10E68DC1" w14:textId="77777777" w:rsidR="00215655" w:rsidRDefault="00221AEE">
      <w:r>
        <w:rPr>
          <w:b/>
        </w:rPr>
        <w:t xml:space="preserve">Odobrio: </w:t>
      </w:r>
    </w:p>
    <w:p w14:paraId="77D8E7DF" w14:textId="77777777" w:rsidR="00215655" w:rsidRDefault="00215655"/>
    <w:p w14:paraId="57445025" w14:textId="77777777" w:rsidR="00215655" w:rsidRDefault="00221AEE">
      <w:r>
        <w:t>doc. dr. sc. Ljiljana Brkić</w:t>
      </w:r>
      <w:r>
        <w:tab/>
      </w:r>
      <w:r>
        <w:tab/>
        <w:t>Datum: ____________</w:t>
      </w:r>
      <w:r>
        <w:tab/>
      </w:r>
      <w:r>
        <w:tab/>
      </w:r>
      <w:r>
        <w:tab/>
        <w:t>Potpis: __________</w:t>
      </w:r>
    </w:p>
    <w:p w14:paraId="72C37846" w14:textId="77777777" w:rsidR="00215655" w:rsidRDefault="00221AEE">
      <w:r>
        <w:t>doc. dr. sc. Slaven Zakošek</w:t>
      </w:r>
      <w:r>
        <w:tab/>
      </w:r>
      <w:r>
        <w:tab/>
        <w:t>Datum: ____________</w:t>
      </w:r>
      <w:r>
        <w:tab/>
      </w:r>
      <w:r>
        <w:tab/>
      </w:r>
      <w:r>
        <w:tab/>
        <w:t>Potpis: __________</w:t>
      </w:r>
    </w:p>
    <w:p w14:paraId="4FEA17A8" w14:textId="77777777" w:rsidR="00215655" w:rsidRDefault="00215655"/>
    <w:sectPr w:rsidR="00215655">
      <w:pgSz w:w="12240" w:h="15840"/>
      <w:pgMar w:top="1440" w:right="900" w:bottom="1440" w:left="855"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laven Zakošek" w:date="2015-12-10T12:54:00Z" w:initials="S.Z.">
    <w:p w14:paraId="4C6C6762" w14:textId="58A19B4C" w:rsidR="00DE77C7" w:rsidRDefault="00DE77C7">
      <w:pPr>
        <w:pStyle w:val="CommentText"/>
      </w:pPr>
      <w:r>
        <w:rPr>
          <w:rStyle w:val="CommentReference"/>
        </w:rPr>
        <w:annotationRef/>
      </w:r>
      <w:r>
        <w:t>Sustav (ne web aplikaciju) će koristiti četiri kategorije korisnika...</w:t>
      </w:r>
    </w:p>
  </w:comment>
  <w:comment w:id="13" w:author="Marko" w:date="2015-12-15T12:14:00Z" w:initials="M">
    <w:p w14:paraId="6BE2A33D" w14:textId="709D3DB0" w:rsidR="00DE77C7" w:rsidRDefault="00DE77C7">
      <w:pPr>
        <w:pStyle w:val="CommentText"/>
      </w:pPr>
      <w:r>
        <w:rPr>
          <w:rStyle w:val="CommentReference"/>
        </w:rPr>
        <w:annotationRef/>
      </w:r>
    </w:p>
  </w:comment>
  <w:comment w:id="12" w:author="Ljiljana Brkić" w:date="2015-12-09T09:38:00Z" w:initials="LB">
    <w:p w14:paraId="044F87EF" w14:textId="77777777" w:rsidR="00DE77C7" w:rsidRDefault="00DE77C7">
      <w:pPr>
        <w:pStyle w:val="CommentText"/>
      </w:pPr>
      <w:r>
        <w:rPr>
          <w:rStyle w:val="CommentReference"/>
        </w:rPr>
        <w:annotationRef/>
      </w:r>
      <w:r>
        <w:t>Preformulirati</w:t>
      </w:r>
    </w:p>
  </w:comment>
  <w:comment w:id="28" w:author="Slaven Zakošek" w:date="2015-12-10T12:54:00Z" w:initials="S.Z.">
    <w:p w14:paraId="4ACFAAB8" w14:textId="5D66D5FE" w:rsidR="00DE77C7" w:rsidRDefault="00DE77C7">
      <w:pPr>
        <w:pStyle w:val="CommentText"/>
      </w:pPr>
      <w:r>
        <w:rPr>
          <w:rStyle w:val="CommentReference"/>
        </w:rPr>
        <w:annotationRef/>
      </w:r>
      <w:r>
        <w:t>ne "vide", nego imaju pristup podacima o</w:t>
      </w:r>
    </w:p>
  </w:comment>
  <w:comment w:id="35" w:author="Ljiljana Brkić" w:date="2015-12-09T09:41:00Z" w:initials="LB">
    <w:p w14:paraId="7CF84069" w14:textId="5FB94759" w:rsidR="00DE77C7" w:rsidRDefault="00DE77C7">
      <w:pPr>
        <w:pStyle w:val="CommentText"/>
      </w:pPr>
      <w:r>
        <w:rPr>
          <w:rStyle w:val="CommentReference"/>
        </w:rPr>
        <w:annotationRef/>
      </w:r>
      <w:r>
        <w:t>Vide li oni i rezultate ankete ili samo obrasce?</w:t>
      </w:r>
    </w:p>
  </w:comment>
  <w:comment w:id="40" w:author="Ljiljana Brkić" w:date="2015-12-09T10:42:00Z" w:initials="LB">
    <w:p w14:paraId="18BEA167" w14:textId="2A4E3109" w:rsidR="00DE77C7" w:rsidRDefault="00DE77C7" w:rsidP="00BD76BE">
      <w:pPr>
        <w:spacing w:line="331" w:lineRule="auto"/>
        <w:ind w:firstLine="720"/>
        <w:jc w:val="both"/>
      </w:pPr>
      <w:r>
        <w:rPr>
          <w:rStyle w:val="CommentReference"/>
        </w:rPr>
        <w:annotationRef/>
      </w:r>
      <w:r>
        <w:t xml:space="preserve">Kao što u zapisniku piše: „Trebamo detaljnije opisati arhitekturu sustava i također dodati dijagram istog.“ </w:t>
      </w:r>
    </w:p>
    <w:p w14:paraId="576D6D1A" w14:textId="5F780680" w:rsidR="00DE77C7" w:rsidRDefault="00DE77C7" w:rsidP="00221AEE">
      <w:pPr>
        <w:spacing w:line="331" w:lineRule="auto"/>
        <w:ind w:firstLine="720"/>
        <w:jc w:val="both"/>
      </w:pPr>
      <w:r>
        <w:t>Trebalo bi reći koje tehnologije namjeravate koristiti za koju od komponenti.</w:t>
      </w:r>
    </w:p>
  </w:comment>
  <w:comment w:id="41" w:author="Ljiljana Brkić" w:date="2015-12-09T09:41:00Z" w:initials="LB">
    <w:p w14:paraId="2DC6795B" w14:textId="1925B1A2" w:rsidR="00DE77C7" w:rsidRDefault="00DE77C7">
      <w:pPr>
        <w:pStyle w:val="CommentText"/>
      </w:pPr>
      <w:r>
        <w:rPr>
          <w:rStyle w:val="CommentReference"/>
        </w:rPr>
        <w:annotationRef/>
      </w:r>
      <w:r>
        <w:t xml:space="preserve">Ovu sliku bi trebalo razraditi. O kojem poslužitelju se radi u srednjem pravokutniku? O kojoj aplikaciji se radi? Baza podataka također ima poslužitelj. </w:t>
      </w:r>
    </w:p>
  </w:comment>
  <w:comment w:id="42" w:author="Slaven Zakošek" w:date="2015-12-10T12:56:00Z" w:initials="S.Z.">
    <w:p w14:paraId="2274A330" w14:textId="2F09B0B4" w:rsidR="00DE77C7" w:rsidRDefault="00DE77C7">
      <w:pPr>
        <w:pStyle w:val="CommentText"/>
      </w:pPr>
      <w:r>
        <w:rPr>
          <w:rStyle w:val="CommentReference"/>
        </w:rPr>
        <w:annotationRef/>
      </w:r>
      <w:r>
        <w:t>definirati anketu</w:t>
      </w:r>
    </w:p>
  </w:comment>
  <w:comment w:id="59" w:author="Ljiljana Brkić" w:date="2015-12-09T09:47:00Z" w:initials="LB">
    <w:p w14:paraId="47FCC151" w14:textId="0E6CC05D" w:rsidR="00DE77C7" w:rsidRDefault="00DE77C7">
      <w:pPr>
        <w:pStyle w:val="CommentText"/>
      </w:pPr>
      <w:r>
        <w:rPr>
          <w:rStyle w:val="CommentReference"/>
        </w:rPr>
        <w:annotationRef/>
      </w:r>
      <w:r>
        <w:t>Što je s korisnicima koji nisu anonimni, ali ne pripadaju nijednoj od gornjih kategorija?</w:t>
      </w:r>
    </w:p>
  </w:comment>
  <w:comment w:id="60" w:author="Marko" w:date="2015-12-15T12:25:00Z" w:initials="M">
    <w:p w14:paraId="5181762D" w14:textId="29E79634" w:rsidR="00DE77C7" w:rsidRDefault="00DE77C7">
      <w:pPr>
        <w:pStyle w:val="CommentText"/>
      </w:pPr>
      <w:r>
        <w:rPr>
          <w:rStyle w:val="CommentReference"/>
        </w:rPr>
        <w:annotationRef/>
      </w:r>
      <w:r>
        <w:t>Nema registriranih korisnika koji ne pripadaju ni jednoj od navedenih skupina, u slučaju da nije potvrđena registracija, smatra se anonimnim korisnikom</w:t>
      </w:r>
    </w:p>
  </w:comment>
  <w:comment w:id="66" w:author="Ljiljana Brkić" w:date="2015-12-09T09:51:00Z" w:initials="LB">
    <w:p w14:paraId="4407BF4C" w14:textId="3031A085" w:rsidR="00DE77C7" w:rsidRDefault="00DE77C7">
      <w:pPr>
        <w:pStyle w:val="CommentText"/>
      </w:pPr>
      <w:r>
        <w:rPr>
          <w:rStyle w:val="CommentReference"/>
        </w:rPr>
        <w:annotationRef/>
      </w:r>
      <w:r>
        <w:t>Mogu li se registrirati i korisnici koji ne žele biti ni naručitelji ni anketari? Bilo bi logično da mogu. Dapače, danas se često nudi registracija korištenjem postojećeg facebook ili twiter ili nekog drugog accounta. S razlogom naravno.</w:t>
      </w:r>
    </w:p>
  </w:comment>
  <w:comment w:id="82" w:author="Ljiljana Brkić" w:date="2015-12-09T09:52:00Z" w:initials="LB">
    <w:p w14:paraId="7AE7CB61" w14:textId="5E7E5386" w:rsidR="00DE77C7" w:rsidRDefault="00DE77C7">
      <w:pPr>
        <w:pStyle w:val="CommentText"/>
      </w:pPr>
      <w:r>
        <w:rPr>
          <w:rStyle w:val="CommentReference"/>
        </w:rPr>
        <w:annotationRef/>
      </w:r>
      <w:r>
        <w:t xml:space="preserve">Ovo je OK koncept, ali treba biti podržan modelom podataka. Negdje bi u </w:t>
      </w:r>
      <w:r>
        <w:t>modelu trebalo pohraniti usernameAdministratora+timestamp kada je odobrio (ili odbio odobriti).</w:t>
      </w:r>
    </w:p>
  </w:comment>
  <w:comment w:id="83" w:author="Marko" w:date="2015-12-15T12:58:00Z" w:initials="M">
    <w:p w14:paraId="6457990B" w14:textId="23D3CE42" w:rsidR="00CB63EE" w:rsidRDefault="00CB63EE">
      <w:pPr>
        <w:pStyle w:val="CommentText"/>
      </w:pPr>
      <w:r>
        <w:rPr>
          <w:rStyle w:val="CommentReference"/>
        </w:rPr>
        <w:annotationRef/>
      </w:r>
      <w:r>
        <w:t xml:space="preserve"> </w:t>
      </w:r>
    </w:p>
  </w:comment>
  <w:comment w:id="89" w:author="Ljiljana Brkić" w:date="2015-12-09T09:54:00Z" w:initials="LB">
    <w:p w14:paraId="2F571392" w14:textId="402BE225" w:rsidR="00DE77C7" w:rsidRDefault="00DE77C7">
      <w:pPr>
        <w:pStyle w:val="CommentText"/>
      </w:pPr>
      <w:r>
        <w:rPr>
          <w:rStyle w:val="CommentReference"/>
        </w:rPr>
        <w:annotationRef/>
      </w:r>
      <w:r>
        <w:t xml:space="preserve">Ovo je isto OK, ali bi isto trebalo podržati modelom. On bi dok mu administrator ne odobri ili odbije odobriti zahtjev trebao imati stare ovlasti. </w:t>
      </w:r>
    </w:p>
  </w:comment>
  <w:comment w:id="91" w:author="Ljiljana Brkić" w:date="2015-12-09T09:54:00Z" w:initials="LB">
    <w:p w14:paraId="6E8F69EC" w14:textId="2FCBC1A4" w:rsidR="00DE77C7" w:rsidRDefault="00DE77C7">
      <w:pPr>
        <w:pStyle w:val="CommentText"/>
      </w:pPr>
      <w:r>
        <w:rPr>
          <w:rStyle w:val="CommentReference"/>
        </w:rPr>
        <w:annotationRef/>
      </w:r>
      <w:r>
        <w:t>Kako bi se ovo izvelo?</w:t>
      </w:r>
    </w:p>
  </w:comment>
  <w:comment w:id="121" w:author="Ljiljana Brkić" w:date="2015-12-09T09:56:00Z" w:initials="LB">
    <w:p w14:paraId="4C3E812C" w14:textId="77777777" w:rsidR="00DE77C7" w:rsidRDefault="00DE77C7">
      <w:pPr>
        <w:pStyle w:val="CommentText"/>
      </w:pPr>
      <w:r>
        <w:rPr>
          <w:rStyle w:val="CommentReference"/>
        </w:rPr>
        <w:annotationRef/>
      </w:r>
      <w:r>
        <w:t xml:space="preserve">Mislim da bismo morali znati točno ime i prezime i anketara i naručitelja ankete. Kao i svih ostalih podataka. S njima tvrtka koja provodi/naručuje anketu sklapa Ugovor. Nema razloga da ne upišu sve podatke. </w:t>
      </w:r>
    </w:p>
    <w:p w14:paraId="77845526" w14:textId="7651607A" w:rsidR="00DE77C7" w:rsidRDefault="00DE77C7">
      <w:pPr>
        <w:pStyle w:val="CommentText"/>
      </w:pPr>
      <w:r>
        <w:t>Ti bi podaci eventualno bi mogli ostati nepoznati za registrirane korisnike koji nisu ni anketari ni naručitelji ni administratori.</w:t>
      </w:r>
    </w:p>
  </w:comment>
  <w:comment w:id="136" w:author="Slaven Zakošek" w:date="2015-12-10T13:05:00Z" w:initials="S.Z.">
    <w:p w14:paraId="5C9DC95F" w14:textId="253B0058" w:rsidR="00DE77C7" w:rsidRDefault="00DE77C7">
      <w:pPr>
        <w:pStyle w:val="CommentText"/>
      </w:pPr>
      <w:r>
        <w:rPr>
          <w:rStyle w:val="CommentReference"/>
        </w:rPr>
        <w:annotationRef/>
      </w:r>
      <w:r>
        <w:t>sadržavati (nesvrš.)</w:t>
      </w:r>
    </w:p>
  </w:comment>
  <w:comment w:id="138" w:author="Ljiljana Brkić" w:date="2015-12-09T10:10:00Z" w:initials="LB">
    <w:p w14:paraId="329E4C56" w14:textId="6EA9DD78" w:rsidR="00DE77C7" w:rsidRDefault="00DE77C7">
      <w:pPr>
        <w:pStyle w:val="CommentText"/>
      </w:pPr>
      <w:r>
        <w:rPr>
          <w:rStyle w:val="CommentReference"/>
        </w:rPr>
        <w:annotationRef/>
      </w:r>
      <w:r>
        <w:t>Kontradiktorno izjavi „</w:t>
      </w:r>
      <w:r>
        <w:rPr>
          <w:color w:val="333333"/>
        </w:rPr>
        <w:t>Sva pitanja moraju biti odgovorena da bi se anketa smatrala ispunjenom.</w:t>
      </w:r>
      <w:r>
        <w:rPr>
          <w:rStyle w:val="CommentReference"/>
        </w:rPr>
        <w:annotationRef/>
      </w:r>
      <w:r>
        <w:t>“</w:t>
      </w:r>
    </w:p>
  </w:comment>
  <w:comment w:id="154" w:author="Ljiljana Brkić" w:date="2015-12-09T09:59:00Z" w:initials="LB">
    <w:p w14:paraId="0EE9546F" w14:textId="177F3348" w:rsidR="00DE77C7" w:rsidRDefault="00DE77C7">
      <w:pPr>
        <w:pStyle w:val="CommentText"/>
      </w:pPr>
      <w:r>
        <w:rPr>
          <w:rStyle w:val="CommentReference"/>
        </w:rPr>
        <w:annotationRef/>
      </w:r>
      <w:r>
        <w:t>Ovo je OK, ali je jednostavnije da se sinkronizacija obavlja na zahtjev. Ako želite možete pojednostavniti ili ostaviti ovako.</w:t>
      </w:r>
    </w:p>
  </w:comment>
  <w:comment w:id="157" w:author="Ljiljana Brkić" w:date="2015-12-09T10:07:00Z" w:initials="LB">
    <w:p w14:paraId="0E4A881B" w14:textId="3CB4102D" w:rsidR="00DE77C7" w:rsidRDefault="00DE77C7">
      <w:pPr>
        <w:pStyle w:val="CommentText"/>
      </w:pPr>
      <w:r>
        <w:rPr>
          <w:rStyle w:val="CommentReference"/>
        </w:rPr>
        <w:annotationRef/>
      </w:r>
      <w:r>
        <w:t>Što se događa sa starim prikupljenim podacima? Trebalo bi sinkronizaciju detaljnije opisati.</w:t>
      </w:r>
    </w:p>
  </w:comment>
  <w:comment w:id="159" w:author="Ljiljana Brkić" w:date="2015-12-09T10:07:00Z" w:initials="LB">
    <w:p w14:paraId="6F388743" w14:textId="2CE68826" w:rsidR="00DE77C7" w:rsidRDefault="00DE77C7">
      <w:pPr>
        <w:pStyle w:val="CommentText"/>
      </w:pPr>
      <w:r>
        <w:rPr>
          <w:rStyle w:val="CommentReference"/>
        </w:rPr>
        <w:annotationRef/>
      </w:r>
      <w:r>
        <w:t>Za doznavanje geolokacije Internet nije nužan. O tome smo već razgovarali.</w:t>
      </w:r>
    </w:p>
  </w:comment>
  <w:comment w:id="162" w:author="Ljiljana Brkić" w:date="2015-12-09T10:08:00Z" w:initials="LB">
    <w:p w14:paraId="2E1F6992" w14:textId="0B7C8396" w:rsidR="00DE77C7" w:rsidRDefault="00DE77C7" w:rsidP="00DB3022">
      <w:pPr>
        <w:spacing w:after="240" w:line="384" w:lineRule="auto"/>
        <w:ind w:firstLine="705"/>
        <w:jc w:val="both"/>
      </w:pPr>
      <w:r>
        <w:rPr>
          <w:rStyle w:val="CommentReference"/>
        </w:rPr>
        <w:annotationRef/>
      </w:r>
      <w:r>
        <w:t>Kontradiktorno izjavi „</w:t>
      </w:r>
      <w:r>
        <w:rPr>
          <w:color w:val="333333"/>
        </w:rPr>
        <w:t>Za popunjavanje ankete nije nužno da sva pitanja budu odgovorena.</w:t>
      </w:r>
      <w:r>
        <w:t>“</w:t>
      </w:r>
    </w:p>
  </w:comment>
  <w:comment w:id="181" w:author="Ljiljana Brkić" w:date="2015-12-09T10:14:00Z" w:initials="LB">
    <w:p w14:paraId="0C7E77C4" w14:textId="08FBE215" w:rsidR="00DE77C7" w:rsidRDefault="00DE77C7">
      <w:pPr>
        <w:pStyle w:val="CommentText"/>
      </w:pPr>
      <w:r>
        <w:rPr>
          <w:rStyle w:val="CommentReference"/>
        </w:rPr>
        <w:annotationRef/>
      </w:r>
      <w:r>
        <w:t>Razmisliti bi li i njima dozvolili da se registriraju?</w:t>
      </w:r>
    </w:p>
  </w:comment>
  <w:comment w:id="184" w:author="Slaven Zakošek" w:date="2015-12-10T13:12:00Z" w:initials="S.Z.">
    <w:p w14:paraId="372BC710" w14:textId="4D966E63" w:rsidR="00DE77C7" w:rsidRDefault="00DE77C7">
      <w:pPr>
        <w:pStyle w:val="CommentText"/>
      </w:pPr>
      <w:r>
        <w:rPr>
          <w:rStyle w:val="CommentReference"/>
        </w:rPr>
        <w:annotationRef/>
      </w:r>
      <w:r>
        <w:t>zar postoje neke druge ankete koje se čuvaju negdje drugdje?</w:t>
      </w:r>
    </w:p>
  </w:comment>
  <w:comment w:id="187" w:author="Ljiljana Brkić" w:date="2015-12-09T10:15:00Z" w:initials="LB">
    <w:p w14:paraId="7099B6AE" w14:textId="71B03287" w:rsidR="00DE77C7" w:rsidRDefault="00DE77C7">
      <w:pPr>
        <w:pStyle w:val="CommentText"/>
      </w:pPr>
      <w:r>
        <w:rPr>
          <w:rStyle w:val="CommentReference"/>
        </w:rPr>
        <w:annotationRef/>
      </w:r>
      <w:r>
        <w:t>Preformulirati</w:t>
      </w:r>
    </w:p>
  </w:comment>
  <w:comment w:id="193" w:author="Ljiljana Brkić" w:date="2015-12-09T10:15:00Z" w:initials="LB">
    <w:p w14:paraId="1EA72940" w14:textId="7C976EA2" w:rsidR="00DE77C7" w:rsidRDefault="00DE77C7">
      <w:pPr>
        <w:pStyle w:val="CommentText"/>
      </w:pPr>
      <w:r>
        <w:rPr>
          <w:rStyle w:val="CommentReference"/>
        </w:rPr>
        <w:annotationRef/>
      </w:r>
      <w:r>
        <w:t>Čudna formulacija.</w:t>
      </w:r>
    </w:p>
  </w:comment>
  <w:comment w:id="215" w:author="Ljiljana Brkić" w:date="2015-12-09T10:17:00Z" w:initials="LB">
    <w:p w14:paraId="31AAF8AC" w14:textId="73C8DEBC" w:rsidR="00DE77C7" w:rsidRDefault="00DE77C7">
      <w:pPr>
        <w:pStyle w:val="CommentText"/>
      </w:pPr>
      <w:r>
        <w:rPr>
          <w:rStyle w:val="CommentReference"/>
        </w:rPr>
        <w:annotationRef/>
      </w:r>
      <w:r>
        <w:t>Ili počelo?</w:t>
      </w:r>
    </w:p>
  </w:comment>
  <w:comment w:id="248" w:author="Ljiljana Brkić" w:date="2015-12-09T10:21:00Z" w:initials="LB">
    <w:p w14:paraId="18F5AA6F" w14:textId="2128935B" w:rsidR="00DE77C7" w:rsidRDefault="00DE77C7">
      <w:pPr>
        <w:pStyle w:val="CommentText"/>
      </w:pPr>
      <w:r>
        <w:rPr>
          <w:rStyle w:val="CommentReference"/>
        </w:rPr>
        <w:annotationRef/>
      </w:r>
      <w:r>
        <w:t>Relacijski model podataka?</w:t>
      </w:r>
    </w:p>
  </w:comment>
  <w:comment w:id="251" w:author="Ljiljana Brkić" w:date="2015-12-09T10:25:00Z" w:initials="LB">
    <w:p w14:paraId="1204A2EB" w14:textId="4B5329AF" w:rsidR="00DE77C7" w:rsidRDefault="00DE77C7">
      <w:pPr>
        <w:pStyle w:val="CommentText"/>
      </w:pPr>
      <w:r>
        <w:rPr>
          <w:rStyle w:val="CommentReference"/>
        </w:rPr>
        <w:annotationRef/>
      </w:r>
      <w:r>
        <w:t>Iz shema relacija zaključujem da ste odustali od korištenja surogatnih ključeva?</w:t>
      </w:r>
    </w:p>
  </w:comment>
  <w:comment w:id="257" w:author="Ljiljana Brkić" w:date="2015-12-09T10:23:00Z" w:initials="LB">
    <w:p w14:paraId="7C2E57A6" w14:textId="77777777" w:rsidR="00DE77C7" w:rsidRDefault="00DE77C7">
      <w:pPr>
        <w:pStyle w:val="CommentText"/>
      </w:pPr>
      <w:r>
        <w:rPr>
          <w:rStyle w:val="CommentReference"/>
        </w:rPr>
        <w:annotationRef/>
      </w:r>
      <w:r>
        <w:t xml:space="preserve">Strelice čudno izgledaju. </w:t>
      </w:r>
      <w:r>
        <w:t>Npr ona koja povezuje korisnik i anketa bi trebala imati vrh usmjeren prema korisnik. Ovako izgleda da se korisnik referencira na anketu a ne obratno.</w:t>
      </w:r>
    </w:p>
    <w:p w14:paraId="52D8537D" w14:textId="36612051" w:rsidR="00DE77C7" w:rsidRDefault="00DE77C7">
      <w:pPr>
        <w:pStyle w:val="CommentText"/>
      </w:pPr>
      <w:r>
        <w:t>Ili 3 strelice između pitanje i odgovor?</w:t>
      </w:r>
    </w:p>
  </w:comment>
  <w:comment w:id="279" w:author="Slaven Zakošek" w:date="2015-12-10T13:32:00Z" w:initials="S.Z.">
    <w:p w14:paraId="3EF6BF0C" w14:textId="29494F46" w:rsidR="00DE77C7" w:rsidRDefault="00DE77C7">
      <w:pPr>
        <w:pStyle w:val="CommentText"/>
      </w:pPr>
      <w:r>
        <w:rPr>
          <w:rStyle w:val="CommentReference"/>
        </w:rPr>
        <w:annotationRef/>
      </w:r>
      <w:r>
        <w:t xml:space="preserve">imenovati </w:t>
      </w:r>
      <w:r w:rsidRPr="003A3846">
        <w:t>[ CONSTRAINT constraint_name ]</w:t>
      </w:r>
      <w:r>
        <w:t xml:space="preserve">  FK, PK i CHECK ograničenja. NOT NULL ograničenja ne treba imenovati. </w:t>
      </w:r>
    </w:p>
  </w:comment>
  <w:comment w:id="280" w:author="Ljiljana Brkić" w:date="2015-12-09T10:34:00Z" w:initials="LB">
    <w:p w14:paraId="206A8666" w14:textId="15A88360" w:rsidR="00DE77C7" w:rsidRDefault="00DE77C7">
      <w:pPr>
        <w:pStyle w:val="CommentText"/>
      </w:pPr>
      <w:r>
        <w:rPr>
          <w:rStyle w:val="CommentReference"/>
        </w:rPr>
        <w:annotationRef/>
      </w:r>
      <w:r>
        <w:t>Ovdje bi trebalo reći da će shema baze podataka na mobilnom uređaju biti jednaka shemi centralne baze podataka i da će se razlikovati samo sadržajem. I zbog čega će se razlikovati sadržajem.</w:t>
      </w:r>
    </w:p>
  </w:comment>
  <w:comment w:id="291" w:author="Ljiljana Brkić" w:date="2015-12-09T10:40:00Z" w:initials="LB">
    <w:p w14:paraId="058F4106" w14:textId="768C86EB" w:rsidR="00DE77C7" w:rsidRDefault="00DE77C7">
      <w:pPr>
        <w:pStyle w:val="CommentText"/>
      </w:pPr>
      <w:r>
        <w:rPr>
          <w:rStyle w:val="CommentReference"/>
        </w:rPr>
        <w:annotationRef/>
      </w:r>
      <w:r>
        <w:t>Ja se ne sjećam da smo ovo dogovorili. Dapače, mislim da smo pojednostavnili postupak tj. dozvolili sinkronizaciju na zahtjev.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6C6762" w15:done="0"/>
  <w15:commentEx w15:paraId="6BE2A33D" w15:paraIdParent="4C6C6762" w15:done="0"/>
  <w15:commentEx w15:paraId="044F87EF" w15:done="0"/>
  <w15:commentEx w15:paraId="4ACFAAB8" w15:done="0"/>
  <w15:commentEx w15:paraId="7CF84069" w15:done="0"/>
  <w15:commentEx w15:paraId="576D6D1A" w15:done="0"/>
  <w15:commentEx w15:paraId="2DC6795B" w15:done="0"/>
  <w15:commentEx w15:paraId="2274A330" w15:done="0"/>
  <w15:commentEx w15:paraId="47FCC151" w15:done="0"/>
  <w15:commentEx w15:paraId="5181762D" w15:paraIdParent="47FCC151" w15:done="0"/>
  <w15:commentEx w15:paraId="4407BF4C" w15:done="0"/>
  <w15:commentEx w15:paraId="7AE7CB61" w15:done="0"/>
  <w15:commentEx w15:paraId="6457990B" w15:paraIdParent="7AE7CB61" w15:done="0"/>
  <w15:commentEx w15:paraId="2F571392" w15:done="0"/>
  <w15:commentEx w15:paraId="6E8F69EC" w15:done="0"/>
  <w15:commentEx w15:paraId="77845526" w15:done="0"/>
  <w15:commentEx w15:paraId="5C9DC95F" w15:done="0"/>
  <w15:commentEx w15:paraId="329E4C56" w15:done="0"/>
  <w15:commentEx w15:paraId="0EE9546F" w15:done="0"/>
  <w15:commentEx w15:paraId="0E4A881B" w15:done="0"/>
  <w15:commentEx w15:paraId="6F388743" w15:done="0"/>
  <w15:commentEx w15:paraId="2E1F6992" w15:done="0"/>
  <w15:commentEx w15:paraId="0C7E77C4" w15:done="0"/>
  <w15:commentEx w15:paraId="372BC710" w15:done="0"/>
  <w15:commentEx w15:paraId="7099B6AE" w15:done="0"/>
  <w15:commentEx w15:paraId="1EA72940" w15:done="0"/>
  <w15:commentEx w15:paraId="31AAF8AC" w15:done="0"/>
  <w15:commentEx w15:paraId="18F5AA6F" w15:done="0"/>
  <w15:commentEx w15:paraId="1204A2EB" w15:done="0"/>
  <w15:commentEx w15:paraId="52D8537D" w15:done="0"/>
  <w15:commentEx w15:paraId="3EF6BF0C" w15:done="0"/>
  <w15:commentEx w15:paraId="206A8666" w15:done="0"/>
  <w15:commentEx w15:paraId="058F41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A077A" w14:textId="77777777" w:rsidR="005B58C1" w:rsidRDefault="005B58C1" w:rsidP="00C87D5F">
      <w:pPr>
        <w:spacing w:line="240" w:lineRule="auto"/>
      </w:pPr>
      <w:r>
        <w:separator/>
      </w:r>
    </w:p>
  </w:endnote>
  <w:endnote w:type="continuationSeparator" w:id="0">
    <w:p w14:paraId="340F0770" w14:textId="77777777" w:rsidR="005B58C1" w:rsidRDefault="005B58C1" w:rsidP="00C87D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3ADF6" w14:textId="77777777" w:rsidR="005B58C1" w:rsidRDefault="005B58C1" w:rsidP="00C87D5F">
      <w:pPr>
        <w:spacing w:line="240" w:lineRule="auto"/>
      </w:pPr>
      <w:r>
        <w:separator/>
      </w:r>
    </w:p>
  </w:footnote>
  <w:footnote w:type="continuationSeparator" w:id="0">
    <w:p w14:paraId="47A8D9DA" w14:textId="77777777" w:rsidR="005B58C1" w:rsidRDefault="005B58C1" w:rsidP="00C87D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1632"/>
    <w:multiLevelType w:val="multilevel"/>
    <w:tmpl w:val="4C548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A66675B"/>
    <w:multiLevelType w:val="multilevel"/>
    <w:tmpl w:val="A328C586"/>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87C7728"/>
    <w:multiLevelType w:val="multilevel"/>
    <w:tmpl w:val="24FE98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D9808A3"/>
    <w:multiLevelType w:val="multilevel"/>
    <w:tmpl w:val="307A3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7D26AE"/>
    <w:multiLevelType w:val="multilevel"/>
    <w:tmpl w:val="51E41D8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6B4E54EB"/>
    <w:multiLevelType w:val="multilevel"/>
    <w:tmpl w:val="20FCE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1BD3BA4"/>
    <w:multiLevelType w:val="multilevel"/>
    <w:tmpl w:val="9D9ABEF4"/>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
  </w:num>
  <w:num w:numId="3">
    <w:abstractNumId w:val="0"/>
  </w:num>
  <w:num w:numId="4">
    <w:abstractNumId w:val="2"/>
  </w:num>
  <w:num w:numId="5">
    <w:abstractNumId w:val="3"/>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jiljana Brkić">
    <w15:presenceInfo w15:providerId="AD" w15:userId="S-1-5-21-3498696309-3580290192-564459169-15923"/>
  </w15:person>
  <w15:person w15:author="Marko">
    <w15:presenceInfo w15:providerId="None" w15:userId="Mar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655"/>
    <w:rsid w:val="000631F7"/>
    <w:rsid w:val="000C4A2B"/>
    <w:rsid w:val="00122AB7"/>
    <w:rsid w:val="001B0D00"/>
    <w:rsid w:val="001E6AE5"/>
    <w:rsid w:val="001F3B0D"/>
    <w:rsid w:val="00215655"/>
    <w:rsid w:val="00221AEE"/>
    <w:rsid w:val="00233602"/>
    <w:rsid w:val="00252087"/>
    <w:rsid w:val="002E6498"/>
    <w:rsid w:val="002F17F5"/>
    <w:rsid w:val="00335920"/>
    <w:rsid w:val="003614C8"/>
    <w:rsid w:val="003A3846"/>
    <w:rsid w:val="003C6748"/>
    <w:rsid w:val="00431A59"/>
    <w:rsid w:val="00474177"/>
    <w:rsid w:val="004A4F32"/>
    <w:rsid w:val="004F505E"/>
    <w:rsid w:val="00535AF7"/>
    <w:rsid w:val="00557D8F"/>
    <w:rsid w:val="005B58C1"/>
    <w:rsid w:val="006771DE"/>
    <w:rsid w:val="00737014"/>
    <w:rsid w:val="007935F6"/>
    <w:rsid w:val="007A4833"/>
    <w:rsid w:val="007D742E"/>
    <w:rsid w:val="007F1EF6"/>
    <w:rsid w:val="008633B6"/>
    <w:rsid w:val="00894D56"/>
    <w:rsid w:val="0089606A"/>
    <w:rsid w:val="008C3A1C"/>
    <w:rsid w:val="008E637D"/>
    <w:rsid w:val="00900C75"/>
    <w:rsid w:val="0092260A"/>
    <w:rsid w:val="00927B8D"/>
    <w:rsid w:val="00944BF5"/>
    <w:rsid w:val="00981C34"/>
    <w:rsid w:val="00993DCC"/>
    <w:rsid w:val="009B362E"/>
    <w:rsid w:val="00A0563C"/>
    <w:rsid w:val="00A06381"/>
    <w:rsid w:val="00A2184B"/>
    <w:rsid w:val="00A823A1"/>
    <w:rsid w:val="00AB4D5F"/>
    <w:rsid w:val="00B127CB"/>
    <w:rsid w:val="00B3570E"/>
    <w:rsid w:val="00B70A7D"/>
    <w:rsid w:val="00B737DC"/>
    <w:rsid w:val="00BA4B44"/>
    <w:rsid w:val="00BD76BE"/>
    <w:rsid w:val="00C357AD"/>
    <w:rsid w:val="00C40CB9"/>
    <w:rsid w:val="00C87D5F"/>
    <w:rsid w:val="00C92AA1"/>
    <w:rsid w:val="00CB63EE"/>
    <w:rsid w:val="00D076D5"/>
    <w:rsid w:val="00D729D4"/>
    <w:rsid w:val="00DB1221"/>
    <w:rsid w:val="00DB3022"/>
    <w:rsid w:val="00DC0F63"/>
    <w:rsid w:val="00DE77C7"/>
    <w:rsid w:val="00DE7F10"/>
    <w:rsid w:val="00DF0499"/>
    <w:rsid w:val="00DF57EB"/>
    <w:rsid w:val="00E83692"/>
    <w:rsid w:val="00E97266"/>
    <w:rsid w:val="00F1043F"/>
    <w:rsid w:val="00F8737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65DF"/>
  <w15:docId w15:val="{14492309-5C2D-4C3A-92DB-9511ED73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hr-HR" w:eastAsia="hr-H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CommentReference">
    <w:name w:val="annotation reference"/>
    <w:basedOn w:val="DefaultParagraphFont"/>
    <w:uiPriority w:val="99"/>
    <w:semiHidden/>
    <w:unhideWhenUsed/>
    <w:rsid w:val="00DF57EB"/>
    <w:rPr>
      <w:sz w:val="16"/>
      <w:szCs w:val="16"/>
    </w:rPr>
  </w:style>
  <w:style w:type="paragraph" w:styleId="CommentText">
    <w:name w:val="annotation text"/>
    <w:basedOn w:val="Normal"/>
    <w:link w:val="CommentTextChar"/>
    <w:uiPriority w:val="99"/>
    <w:semiHidden/>
    <w:unhideWhenUsed/>
    <w:rsid w:val="00DF57EB"/>
    <w:pPr>
      <w:spacing w:line="240" w:lineRule="auto"/>
    </w:pPr>
    <w:rPr>
      <w:sz w:val="20"/>
      <w:szCs w:val="20"/>
    </w:rPr>
  </w:style>
  <w:style w:type="character" w:customStyle="1" w:styleId="CommentTextChar">
    <w:name w:val="Comment Text Char"/>
    <w:basedOn w:val="DefaultParagraphFont"/>
    <w:link w:val="CommentText"/>
    <w:uiPriority w:val="99"/>
    <w:semiHidden/>
    <w:rsid w:val="00DF57EB"/>
    <w:rPr>
      <w:sz w:val="20"/>
      <w:szCs w:val="20"/>
    </w:rPr>
  </w:style>
  <w:style w:type="paragraph" w:styleId="CommentSubject">
    <w:name w:val="annotation subject"/>
    <w:basedOn w:val="CommentText"/>
    <w:next w:val="CommentText"/>
    <w:link w:val="CommentSubjectChar"/>
    <w:uiPriority w:val="99"/>
    <w:semiHidden/>
    <w:unhideWhenUsed/>
    <w:rsid w:val="00DF57EB"/>
    <w:rPr>
      <w:b/>
      <w:bCs/>
    </w:rPr>
  </w:style>
  <w:style w:type="character" w:customStyle="1" w:styleId="CommentSubjectChar">
    <w:name w:val="Comment Subject Char"/>
    <w:basedOn w:val="CommentTextChar"/>
    <w:link w:val="CommentSubject"/>
    <w:uiPriority w:val="99"/>
    <w:semiHidden/>
    <w:rsid w:val="00DF57EB"/>
    <w:rPr>
      <w:b/>
      <w:bCs/>
      <w:sz w:val="20"/>
      <w:szCs w:val="20"/>
    </w:rPr>
  </w:style>
  <w:style w:type="paragraph" w:styleId="BalloonText">
    <w:name w:val="Balloon Text"/>
    <w:basedOn w:val="Normal"/>
    <w:link w:val="BalloonTextChar"/>
    <w:uiPriority w:val="99"/>
    <w:semiHidden/>
    <w:unhideWhenUsed/>
    <w:rsid w:val="00DF57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7EB"/>
    <w:rPr>
      <w:rFonts w:ascii="Segoe UI" w:hAnsi="Segoe UI" w:cs="Segoe UI"/>
      <w:sz w:val="18"/>
      <w:szCs w:val="18"/>
    </w:rPr>
  </w:style>
  <w:style w:type="paragraph" w:styleId="Header">
    <w:name w:val="header"/>
    <w:basedOn w:val="Normal"/>
    <w:link w:val="HeaderChar"/>
    <w:uiPriority w:val="99"/>
    <w:unhideWhenUsed/>
    <w:rsid w:val="00C87D5F"/>
    <w:pPr>
      <w:tabs>
        <w:tab w:val="center" w:pos="4513"/>
        <w:tab w:val="right" w:pos="9026"/>
      </w:tabs>
      <w:spacing w:line="240" w:lineRule="auto"/>
    </w:pPr>
  </w:style>
  <w:style w:type="character" w:customStyle="1" w:styleId="HeaderChar">
    <w:name w:val="Header Char"/>
    <w:basedOn w:val="DefaultParagraphFont"/>
    <w:link w:val="Header"/>
    <w:uiPriority w:val="99"/>
    <w:rsid w:val="00C87D5F"/>
  </w:style>
  <w:style w:type="paragraph" w:styleId="Footer">
    <w:name w:val="footer"/>
    <w:basedOn w:val="Normal"/>
    <w:link w:val="FooterChar"/>
    <w:uiPriority w:val="99"/>
    <w:unhideWhenUsed/>
    <w:rsid w:val="00C87D5F"/>
    <w:pPr>
      <w:tabs>
        <w:tab w:val="center" w:pos="4513"/>
        <w:tab w:val="right" w:pos="9026"/>
      </w:tabs>
      <w:spacing w:line="240" w:lineRule="auto"/>
    </w:pPr>
  </w:style>
  <w:style w:type="character" w:customStyle="1" w:styleId="FooterChar">
    <w:name w:val="Footer Char"/>
    <w:basedOn w:val="DefaultParagraphFont"/>
    <w:link w:val="Footer"/>
    <w:uiPriority w:val="99"/>
    <w:rsid w:val="00C87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79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hyperlink" Target="http://tomcat.apache.org" TargetMode="Externa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hyperlink" Target="https://www.easypolls.net/" TargetMode="External"/><Relationship Id="rId20" Type="http://schemas.openxmlformats.org/officeDocument/2006/relationships/hyperlink" Target="http://www.pgadmi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nkete.me/"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www.eclipse.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24</Pages>
  <Words>4187</Words>
  <Characters>23869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ZPR-FER</Company>
  <LinksUpToDate>false</LinksUpToDate>
  <CharactersWithSpaces>28001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Ljiljana Brkić</dc:creator>
  <cp:lastModifiedBy>Marko</cp:lastModifiedBy>
  <cp:revision>34</cp:revision>
  <dcterms:created xsi:type="dcterms:W3CDTF">2015-12-10T11:45:00Z</dcterms:created>
  <dcterms:modified xsi:type="dcterms:W3CDTF">2015-12-15T13:09:00Z</dcterms:modified>
</cp:coreProperties>
</file>